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425631C" w14:textId="77777777" w:rsidR="006C017E" w:rsidRPr="00786AF4" w:rsidRDefault="0097439F" w:rsidP="006C017E">
      <w:pPr>
        <w:pStyle w:val="ListParagraph"/>
        <w:rPr>
          <w:ins w:id="0" w:author="Christopher MacKay" w:date="2016-03-08T11:24:00Z"/>
          <w:rFonts w:cs="Arial"/>
          <w:b/>
          <w:sz w:val="22"/>
        </w:rPr>
      </w:pPr>
      <w:ins w:id="1" w:author="Christopher MacKay" w:date="2016-03-08T11:24:00Z">
        <w:r>
          <w:rPr>
            <w:noProof/>
            <w:sz w:val="22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957FCDD" wp14:editId="6F8CA65D">
                  <wp:simplePos x="0" y="0"/>
                  <wp:positionH relativeFrom="column">
                    <wp:posOffset>-129540</wp:posOffset>
                  </wp:positionH>
                  <wp:positionV relativeFrom="paragraph">
                    <wp:posOffset>-258445</wp:posOffset>
                  </wp:positionV>
                  <wp:extent cx="6880860" cy="685800"/>
                  <wp:effectExtent l="0" t="0" r="53340" b="50800"/>
                  <wp:wrapNone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80860" cy="685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12700" cmpd="sng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7292C8D8" w14:textId="77777777" w:rsidR="00AD72B5" w:rsidRPr="000C77BE" w:rsidRDefault="00AD72B5" w:rsidP="006C017E">
                              <w:pPr>
                                <w:rPr>
                                  <w:ins w:id="2" w:author="Christopher MacKay" w:date="2016-03-08T11:24:00Z"/>
                                  <w:rFonts w:ascii="Arial" w:hAnsi="Arial" w:cs="Arial"/>
                                </w:rPr>
                              </w:pPr>
                            </w:p>
                            <w:p w14:paraId="042FE914" w14:textId="77777777" w:rsidR="00AD72B5" w:rsidRPr="000C77BE" w:rsidRDefault="00AD72B5" w:rsidP="006C017E">
                              <w:pPr>
                                <w:rPr>
                                  <w:ins w:id="3" w:author="Christopher MacKay" w:date="2016-03-08T11:24:00Z"/>
                                  <w:rFonts w:ascii="Arial" w:hAnsi="Arial" w:cs="Arial"/>
                                  <w:b/>
                                </w:rPr>
                              </w:pPr>
                              <w:ins w:id="4" w:author="Christopher MacKay" w:date="2016-03-08T11:24:00Z">
                                <w:r w:rsidRPr="000C77BE">
                                  <w:rPr>
                                    <w:rFonts w:ascii="Arial" w:hAnsi="Arial" w:cs="Arial"/>
                                    <w:b/>
                                  </w:rPr>
                                  <w:t xml:space="preserve">CORE QUESTIONS ON DRINKING-WATER AND SANITATION FOR HOUSEHOLD </w:t>
                                </w:r>
                                <w:proofErr w:type="gramStart"/>
                                <w:r w:rsidRPr="000C77BE">
                                  <w:rPr>
                                    <w:rFonts w:ascii="Arial" w:hAnsi="Arial" w:cs="Arial"/>
                                    <w:b/>
                                  </w:rPr>
                                  <w:t xml:space="preserve">SURVEYS   </w:t>
                                </w:r>
                                <w:proofErr w:type="gramEnd"/>
                                <w:r w:rsidRPr="000C77BE"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>Survey # __________</w:t>
                                </w:r>
                                <w:r w:rsidRPr="00D45A38"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 xml:space="preserve">  House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># __________ Surveyor Name  _________________________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10.15pt;margin-top:-20.3pt;width:541.8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" fillcolor="#d8d8d8 [2732]" strokecolor="#666 [1936]" strokeweight="1pt">
                  <v:shadow on="t" color="#7f7f7f [1601]" opacity=".5" mv:blur="0" offset="1pt,2pt"/>
                  <v:textbox>
                    <w:txbxContent>
                      <w:p w14:paraId="7292C8D8" w14:textId="77777777" w:rsidR="00AD72B5" w:rsidRPr="000C77BE" w:rsidRDefault="00AD72B5" w:rsidP="006C017E">
                        <w:pPr>
                          <w:rPr>
                            <w:ins w:id="5" w:author="Christopher MacKay" w:date="2016-03-08T11:24:00Z"/>
                            <w:rFonts w:ascii="Arial" w:hAnsi="Arial" w:cs="Arial"/>
                          </w:rPr>
                        </w:pPr>
                      </w:p>
                      <w:p w14:paraId="042FE914" w14:textId="77777777" w:rsidR="00AD72B5" w:rsidRPr="000C77BE" w:rsidRDefault="00AD72B5" w:rsidP="006C017E">
                        <w:pPr>
                          <w:rPr>
                            <w:ins w:id="6" w:author="Christopher MacKay" w:date="2016-03-08T11:24:00Z"/>
                            <w:rFonts w:ascii="Arial" w:hAnsi="Arial" w:cs="Arial"/>
                            <w:b/>
                          </w:rPr>
                        </w:pPr>
                        <w:ins w:id="7" w:author="Christopher MacKay" w:date="2016-03-08T11:24:00Z">
                          <w:r w:rsidRPr="000C77BE">
                            <w:rPr>
                              <w:rFonts w:ascii="Arial" w:hAnsi="Arial" w:cs="Arial"/>
                              <w:b/>
                            </w:rPr>
                            <w:t xml:space="preserve">CORE QUESTIONS ON DRINKING-WATER AND SANITATION FOR HOUSEHOLD </w:t>
                          </w:r>
                          <w:proofErr w:type="gramStart"/>
                          <w:r w:rsidRPr="000C77BE">
                            <w:rPr>
                              <w:rFonts w:ascii="Arial" w:hAnsi="Arial" w:cs="Arial"/>
                              <w:b/>
                            </w:rPr>
                            <w:t xml:space="preserve">SURVEYS   </w:t>
                          </w:r>
                          <w:proofErr w:type="gramEnd"/>
                          <w:r w:rsidRPr="000C77BE">
                            <w:rPr>
                              <w:rFonts w:ascii="Arial" w:hAnsi="Arial" w:cs="Arial"/>
                              <w:b/>
                            </w:rPr>
                            <w:br/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Survey # __________</w:t>
                          </w:r>
                          <w:r w:rsidRPr="00D45A38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 xml:space="preserve">  House </w:t>
                          </w: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# __________ Surveyor Name  _________________________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687907F9" w14:textId="77777777" w:rsidR="006C017E" w:rsidRDefault="00DD571B" w:rsidP="006C017E">
      <w:pPr>
        <w:pStyle w:val="ListParagraph"/>
        <w:rPr>
          <w:ins w:id="8" w:author="Rebecca Gwaltney" w:date="2016-03-08T11:24:00Z"/>
          <w:rFonts w:ascii="Arial" w:hAnsi="Arial" w:cs="Arial"/>
          <w:b/>
        </w:rPr>
      </w:pPr>
      <w:ins w:id="9" w:author="Rebecca Gwaltney" w:date="2016-03-08T11:24:00Z">
        <w:r>
          <w:rPr>
            <w:noProof/>
          </w:rPr>
          <w:pict>
            <v:shape id="Text Box 2" o:spid="_x0000_s1026" type="#_x0000_t202" style="position:absolute;left:0;text-align:left;margin-left:-10.2pt;margin-top:-20.4pt;width:541.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" fillcolor="#d8d8d8 [2732]" strokecolor="#666 [1936]" strokeweight="1pt">
              <v:shadow on="t" color="#7f7f7f [1601]" opacity=".5" offset="1pt"/>
              <v:textbox>
                <w:txbxContent>
                  <w:p w14:paraId="4A278CE5" w14:textId="77777777" w:rsidR="00BD580C" w:rsidRPr="000C77BE" w:rsidRDefault="00BD580C" w:rsidP="006C017E">
                    <w:pPr>
                      <w:rPr>
                        <w:ins w:id="10" w:author="Rebecca Gwaltney" w:date="2016-03-08T11:24:00Z"/>
                        <w:rFonts w:ascii="Arial" w:hAnsi="Arial" w:cs="Arial"/>
                      </w:rPr>
                    </w:pPr>
                  </w:p>
                  <w:p w14:paraId="6A5512F1" w14:textId="77777777" w:rsidR="00BD580C" w:rsidRPr="000C77BE" w:rsidRDefault="00BD580C" w:rsidP="006C017E">
                    <w:pPr>
                      <w:rPr>
                        <w:ins w:id="11" w:author="Rebecca Gwaltney" w:date="2016-03-08T11:24:00Z"/>
                        <w:rFonts w:ascii="Arial" w:hAnsi="Arial" w:cs="Arial"/>
                        <w:b/>
                      </w:rPr>
                    </w:pPr>
                    <w:ins w:id="12" w:author="Rebecca Gwaltney" w:date="2016-03-08T11:24:00Z">
                      <w:r w:rsidRPr="000C77BE">
                        <w:rPr>
                          <w:rFonts w:ascii="Arial" w:hAnsi="Arial" w:cs="Arial"/>
                          <w:b/>
                        </w:rPr>
                        <w:t xml:space="preserve">CORE QUESTIONS ON DRINKING-WATER AND SANITATION FOR HOUSEHOLD </w:t>
                      </w:r>
                      <w:proofErr w:type="gramStart"/>
                      <w:r w:rsidRPr="000C77BE">
                        <w:rPr>
                          <w:rFonts w:ascii="Arial" w:hAnsi="Arial" w:cs="Arial"/>
                          <w:b/>
                        </w:rPr>
                        <w:t xml:space="preserve">SURVEYS   </w:t>
                      </w:r>
                      <w:proofErr w:type="gramEnd"/>
                      <w:r w:rsidRPr="000C77BE">
                        <w:rPr>
                          <w:rFonts w:ascii="Arial" w:hAnsi="Arial" w:cs="Arial"/>
                          <w:b/>
                        </w:rPr>
                        <w:br/>
                        <w:t xml:space="preserve"> </w:t>
                      </w:r>
                      <w:proofErr w:type="spellStart"/>
                      <w:r w:rsidRPr="00D45A38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Batey</w:t>
                      </w:r>
                      <w:proofErr w:type="spellEnd"/>
                      <w:r w:rsidRPr="00D45A38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name______________   House number_____</w:t>
                      </w:r>
                      <w:r w:rsidRPr="00D45A38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Please </w:t>
                      </w:r>
                      <w:r w:rsidRPr="00D45A38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CIRCLE</w:t>
                      </w:r>
                      <w:r w:rsidRPr="00D45A38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the response to each question</w:t>
                      </w:r>
                    </w:ins>
                  </w:p>
                </w:txbxContent>
              </v:textbox>
            </v:shape>
          </w:pict>
        </w:r>
      </w:ins>
    </w:p>
    <w:p w14:paraId="0633C569" w14:textId="77777777" w:rsidR="006C017E" w:rsidRPr="00786AF4" w:rsidRDefault="006C017E" w:rsidP="006C017E">
      <w:pPr>
        <w:pStyle w:val="ListParagraph"/>
        <w:rPr>
          <w:b/>
          <w:sz w:val="22"/>
          <w:rPrChange w:id="13" w:author="Christopher MacKay" w:date="2016-03-08T11:24:00Z">
            <w:rPr>
              <w:rFonts w:ascii="Arial" w:hAnsi="Arial" w:cs="Arial"/>
              <w:b/>
            </w:rPr>
          </w:rPrChange>
        </w:rPr>
      </w:pPr>
    </w:p>
    <w:p w14:paraId="0B28FA7B" w14:textId="77777777" w:rsidR="006C017E" w:rsidRPr="00786AF4" w:rsidRDefault="006C017E" w:rsidP="006C017E">
      <w:pPr>
        <w:pStyle w:val="ListParagraph"/>
        <w:rPr>
          <w:b/>
          <w:sz w:val="22"/>
          <w:rPrChange w:id="14" w:author="Christopher MacKay" w:date="2016-03-08T11:24:00Z">
            <w:rPr>
              <w:rFonts w:ascii="Arial" w:hAnsi="Arial" w:cs="Arial"/>
              <w:b/>
            </w:rPr>
          </w:rPrChange>
        </w:rPr>
      </w:pPr>
    </w:p>
    <w:p w14:paraId="3E1DF00A" w14:textId="14C2DCC4" w:rsidR="006C017E" w:rsidRDefault="006C017E" w:rsidP="000C77BE">
      <w:pPr>
        <w:rPr>
          <w:rFonts w:ascii="Times New Roman" w:hAnsi="Times New Roman"/>
          <w:i/>
          <w:rPrChange w:id="15" w:author="Christopher MacKay" w:date="2016-03-08T11:24:00Z">
            <w:rPr>
              <w:rFonts w:ascii="Arial" w:hAnsi="Arial" w:cs="Arial"/>
              <w:b/>
              <w:i/>
              <w:sz w:val="22"/>
              <w:szCs w:val="22"/>
            </w:rPr>
          </w:rPrChange>
        </w:rPr>
      </w:pPr>
      <w:r w:rsidRPr="004D4F9D">
        <w:rPr>
          <w:rFonts w:ascii="Times New Roman" w:hAnsi="Times New Roman"/>
          <w:i/>
          <w:rPrChange w:id="16" w:author="Christopher MacKay" w:date="2016-03-08T11:24:00Z">
            <w:rPr>
              <w:rFonts w:ascii="Arial" w:hAnsi="Arial" w:cs="Arial"/>
              <w:b/>
              <w:i/>
              <w:sz w:val="22"/>
              <w:szCs w:val="22"/>
            </w:rPr>
          </w:rPrChange>
        </w:rPr>
        <w:t>Question 1</w:t>
      </w:r>
      <w:r w:rsidRPr="009B3448">
        <w:rPr>
          <w:rFonts w:ascii="Times New Roman" w:hAnsi="Times New Roman"/>
          <w:i/>
          <w:rPrChange w:id="17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</w:t>
      </w:r>
      <w:proofErr w:type="gramStart"/>
      <w:r w:rsidRPr="009B3448">
        <w:rPr>
          <w:rFonts w:ascii="Times New Roman" w:hAnsi="Times New Roman"/>
          <w:i/>
          <w:rPrChange w:id="18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>aims</w:t>
      </w:r>
      <w:proofErr w:type="gramEnd"/>
      <w:r w:rsidRPr="009B3448">
        <w:rPr>
          <w:rFonts w:ascii="Times New Roman" w:hAnsi="Times New Roman"/>
          <w:i/>
          <w:rPrChange w:id="19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to determine the household’s main source of drinking-water</w:t>
      </w:r>
      <w:r w:rsidR="000C77BE" w:rsidRPr="009B3448">
        <w:rPr>
          <w:rFonts w:ascii="Times New Roman" w:hAnsi="Times New Roman"/>
          <w:i/>
          <w:rPrChange w:id="20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. </w:t>
      </w:r>
      <w:r w:rsidR="000F0358" w:rsidRPr="009B3448">
        <w:rPr>
          <w:rFonts w:ascii="Times New Roman" w:hAnsi="Times New Roman"/>
          <w:i/>
          <w:rPrChange w:id="21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Please refer to definitions of below items </w:t>
      </w:r>
      <w:r w:rsidR="0093080D" w:rsidRPr="009B3448">
        <w:rPr>
          <w:rFonts w:ascii="Times New Roman" w:hAnsi="Times New Roman"/>
          <w:i/>
          <w:rPrChange w:id="22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for question 1 and 1a </w:t>
      </w:r>
      <w:r w:rsidR="000F0358" w:rsidRPr="009B3448">
        <w:rPr>
          <w:rFonts w:ascii="Times New Roman" w:hAnsi="Times New Roman"/>
          <w:i/>
          <w:rPrChange w:id="23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provided on </w:t>
      </w:r>
      <w:ins w:id="24" w:author="Christopher MacKay" w:date="2016-03-08T11:24:00Z">
        <w:r w:rsidR="00923F80">
          <w:rPr>
            <w:rFonts w:ascii="Times New Roman" w:hAnsi="Times New Roman" w:cs="Arial"/>
            <w:i/>
            <w:szCs w:val="22"/>
          </w:rPr>
          <w:t xml:space="preserve">the survey </w:t>
        </w:r>
        <w:proofErr w:type="gramStart"/>
        <w:r w:rsidR="00923F80">
          <w:rPr>
            <w:rFonts w:ascii="Times New Roman" w:hAnsi="Times New Roman" w:cs="Arial"/>
            <w:i/>
            <w:szCs w:val="22"/>
          </w:rPr>
          <w:t>hand-out</w:t>
        </w:r>
        <w:proofErr w:type="gramEnd"/>
        <w:r w:rsidR="000F0358" w:rsidRPr="009B3448">
          <w:rPr>
            <w:rFonts w:ascii="Times New Roman" w:hAnsi="Times New Roman" w:cs="Arial"/>
            <w:i/>
            <w:szCs w:val="22"/>
          </w:rPr>
          <w:t>.</w:t>
        </w:r>
        <w:r w:rsidR="00F40C41">
          <w:rPr>
            <w:rFonts w:ascii="Times New Roman" w:hAnsi="Times New Roman" w:cs="Arial"/>
            <w:i/>
            <w:szCs w:val="22"/>
          </w:rPr>
          <w:t xml:space="preserve"> </w:t>
        </w:r>
        <w:r w:rsidR="00AB6857">
          <w:rPr>
            <w:rFonts w:ascii="Times New Roman" w:hAnsi="Times New Roman" w:cs="Arial"/>
            <w:i/>
            <w:szCs w:val="22"/>
          </w:rPr>
          <w:t xml:space="preserve">Please </w:t>
        </w:r>
        <w:r w:rsidR="00AB6857" w:rsidRPr="009B3448">
          <w:rPr>
            <w:rFonts w:ascii="Times New Roman" w:hAnsi="Times New Roman" w:cs="Arial"/>
            <w:b/>
            <w:i/>
            <w:szCs w:val="22"/>
          </w:rPr>
          <w:t>CIRCLE</w:t>
        </w:r>
        <w:r w:rsidR="00AB6857" w:rsidRPr="009B3448">
          <w:rPr>
            <w:rFonts w:ascii="Times New Roman" w:hAnsi="Times New Roman" w:cs="Arial"/>
            <w:i/>
            <w:szCs w:val="22"/>
          </w:rPr>
          <w:t xml:space="preserve"> </w:t>
        </w:r>
        <w:r w:rsidR="00AB6857">
          <w:rPr>
            <w:rFonts w:ascii="Times New Roman" w:hAnsi="Times New Roman" w:cs="Arial"/>
            <w:i/>
            <w:szCs w:val="22"/>
          </w:rPr>
          <w:t>one</w:t>
        </w:r>
      </w:ins>
      <w:del w:id="25" w:author="Christopher MacKay" w:date="2016-03-08T11:24:00Z">
        <w:r w:rsidR="000F0358" w:rsidRPr="000F0358">
          <w:rPr>
            <w:rFonts w:ascii="Arial" w:hAnsi="Arial" w:cs="Arial"/>
            <w:i/>
            <w:sz w:val="22"/>
            <w:szCs w:val="22"/>
          </w:rPr>
          <w:delText xml:space="preserve">back </w:delText>
        </w:r>
        <w:r w:rsidR="000F0358">
          <w:rPr>
            <w:rFonts w:ascii="Arial" w:hAnsi="Arial" w:cs="Arial"/>
            <w:i/>
            <w:sz w:val="22"/>
            <w:szCs w:val="22"/>
          </w:rPr>
          <w:delText xml:space="preserve">side of this </w:delText>
        </w:r>
        <w:r w:rsidR="000F0358" w:rsidRPr="000F0358">
          <w:rPr>
            <w:rFonts w:ascii="Arial" w:hAnsi="Arial" w:cs="Arial"/>
            <w:i/>
            <w:sz w:val="22"/>
            <w:szCs w:val="22"/>
          </w:rPr>
          <w:delText>page.</w:delText>
        </w:r>
        <w:r w:rsidR="00624338" w:rsidRPr="00907836">
          <w:rPr>
            <w:rFonts w:ascii="Arial" w:hAnsi="Arial" w:cs="Arial"/>
            <w:i/>
            <w:sz w:val="22"/>
            <w:szCs w:val="22"/>
          </w:rPr>
          <w:delText xml:space="preserve">. </w:delText>
        </w:r>
        <w:r w:rsidR="00907836" w:rsidRPr="00907836">
          <w:rPr>
            <w:rFonts w:ascii="Arial" w:hAnsi="Arial" w:cs="Arial"/>
            <w:i/>
            <w:sz w:val="22"/>
            <w:szCs w:val="22"/>
            <w:highlight w:val="yellow"/>
          </w:rPr>
          <w:delText xml:space="preserve">For </w:delText>
        </w:r>
        <w:r w:rsidR="00624338" w:rsidRPr="00907836">
          <w:rPr>
            <w:rFonts w:ascii="Arial" w:hAnsi="Arial" w:cs="Arial"/>
            <w:i/>
            <w:sz w:val="22"/>
            <w:szCs w:val="22"/>
            <w:highlight w:val="yellow"/>
          </w:rPr>
          <w:delText xml:space="preserve">Question </w:delText>
        </w:r>
        <w:r w:rsidR="00624338" w:rsidRPr="00624338">
          <w:rPr>
            <w:rFonts w:ascii="Arial" w:hAnsi="Arial" w:cs="Arial"/>
            <w:i/>
            <w:sz w:val="22"/>
            <w:szCs w:val="22"/>
            <w:highlight w:val="yellow"/>
          </w:rPr>
          <w:delText xml:space="preserve">1 </w:delText>
        </w:r>
        <w:r w:rsidR="00907836">
          <w:rPr>
            <w:rFonts w:ascii="Arial" w:hAnsi="Arial" w:cs="Arial"/>
            <w:i/>
            <w:sz w:val="22"/>
            <w:szCs w:val="22"/>
            <w:highlight w:val="yellow"/>
          </w:rPr>
          <w:delText>answer</w:delText>
        </w:r>
      </w:del>
      <w:r w:rsidR="00624338">
        <w:rPr>
          <w:rFonts w:ascii="Times New Roman" w:hAnsi="Times New Roman"/>
          <w:i/>
          <w:rPrChange w:id="26" w:author="Christopher MacKay" w:date="2016-03-08T11:24:00Z">
            <w:rPr>
              <w:rFonts w:ascii="Arial" w:hAnsi="Arial" w:cs="Arial"/>
              <w:i/>
              <w:sz w:val="22"/>
              <w:szCs w:val="22"/>
              <w:highlight w:val="yellow"/>
            </w:rPr>
          </w:rPrChange>
        </w:rPr>
        <w:t xml:space="preserve"> </w:t>
      </w:r>
      <w:r w:rsidR="00624338" w:rsidRPr="009B3448">
        <w:rPr>
          <w:rFonts w:ascii="Times New Roman" w:hAnsi="Times New Roman"/>
          <w:i/>
          <w:rPrChange w:id="27" w:author="Christopher MacKay" w:date="2016-03-08T11:24:00Z">
            <w:rPr>
              <w:rFonts w:ascii="Arial" w:hAnsi="Arial" w:cs="Arial"/>
              <w:i/>
              <w:sz w:val="22"/>
              <w:szCs w:val="22"/>
              <w:highlight w:val="yellow"/>
            </w:rPr>
          </w:rPrChange>
        </w:rPr>
        <w:t>response</w:t>
      </w:r>
      <w:r w:rsidR="00624338">
        <w:rPr>
          <w:rFonts w:ascii="Times New Roman" w:hAnsi="Times New Roman"/>
          <w:i/>
          <w:rPrChange w:id="28" w:author="Christopher MacKay" w:date="2016-03-08T11:24:00Z">
            <w:rPr>
              <w:rFonts w:ascii="Arial" w:hAnsi="Arial" w:cs="Arial"/>
              <w:i/>
              <w:sz w:val="22"/>
              <w:szCs w:val="22"/>
              <w:highlight w:val="yellow"/>
            </w:rPr>
          </w:rPrChange>
        </w:rPr>
        <w:t xml:space="preserve"> </w:t>
      </w:r>
      <w:ins w:id="29" w:author="Christopher MacKay" w:date="2016-03-08T11:24:00Z">
        <w:r w:rsidR="00AB6857">
          <w:rPr>
            <w:rFonts w:ascii="Times New Roman" w:hAnsi="Times New Roman" w:cs="Arial"/>
            <w:i/>
            <w:szCs w:val="22"/>
          </w:rPr>
          <w:t>per</w:t>
        </w:r>
      </w:ins>
      <w:del w:id="30" w:author="Christopher MacKay" w:date="2016-03-08T11:24:00Z">
        <w:r w:rsidR="00624338">
          <w:rPr>
            <w:rFonts w:ascii="Arial" w:hAnsi="Arial" w:cs="Arial"/>
            <w:i/>
            <w:sz w:val="22"/>
            <w:szCs w:val="22"/>
            <w:highlight w:val="yellow"/>
          </w:rPr>
          <w:delText>“</w:delText>
        </w:r>
        <w:r w:rsidR="00624338" w:rsidRPr="00624338">
          <w:rPr>
            <w:rFonts w:ascii="Arial" w:hAnsi="Arial" w:cs="Arial"/>
            <w:i/>
            <w:sz w:val="22"/>
            <w:szCs w:val="22"/>
            <w:highlight w:val="yellow"/>
          </w:rPr>
          <w:delText xml:space="preserve">j. </w:delText>
        </w:r>
        <w:r w:rsidR="00624338">
          <w:rPr>
            <w:rFonts w:ascii="Arial" w:hAnsi="Arial" w:cs="Arial"/>
            <w:i/>
            <w:sz w:val="22"/>
            <w:szCs w:val="22"/>
            <w:highlight w:val="yellow"/>
          </w:rPr>
          <w:delText>bottled water”</w:delText>
        </w:r>
        <w:r w:rsidR="00624338" w:rsidRPr="00624338">
          <w:rPr>
            <w:rFonts w:ascii="Arial" w:hAnsi="Arial" w:cs="Arial"/>
            <w:i/>
            <w:sz w:val="22"/>
            <w:szCs w:val="22"/>
            <w:highlight w:val="yellow"/>
          </w:rPr>
          <w:delText xml:space="preserve"> below, </w:delText>
        </w:r>
        <w:r w:rsidR="00624338">
          <w:rPr>
            <w:rFonts w:ascii="Arial" w:hAnsi="Arial" w:cs="Arial"/>
            <w:i/>
            <w:sz w:val="22"/>
            <w:szCs w:val="22"/>
            <w:highlight w:val="yellow"/>
          </w:rPr>
          <w:delText xml:space="preserve">please </w:delText>
        </w:r>
        <w:r w:rsidR="00624338" w:rsidRPr="00624338">
          <w:rPr>
            <w:rFonts w:ascii="Arial" w:hAnsi="Arial" w:cs="Arial"/>
            <w:i/>
            <w:sz w:val="22"/>
            <w:szCs w:val="22"/>
            <w:highlight w:val="yellow"/>
          </w:rPr>
          <w:delText>answer</w:delText>
        </w:r>
      </w:del>
      <w:r w:rsidR="00624338">
        <w:rPr>
          <w:rFonts w:ascii="Times New Roman" w:hAnsi="Times New Roman"/>
          <w:i/>
          <w:rPrChange w:id="31" w:author="Christopher MacKay" w:date="2016-03-08T11:24:00Z">
            <w:rPr>
              <w:rFonts w:ascii="Arial" w:hAnsi="Arial" w:cs="Arial"/>
              <w:i/>
              <w:sz w:val="22"/>
              <w:szCs w:val="22"/>
              <w:highlight w:val="yellow"/>
            </w:rPr>
          </w:rPrChange>
        </w:rPr>
        <w:t xml:space="preserve"> question</w:t>
      </w:r>
      <w:ins w:id="32" w:author="Christopher MacKay" w:date="2016-03-08T11:24:00Z">
        <w:r w:rsidR="00AB6857">
          <w:rPr>
            <w:rFonts w:ascii="Times New Roman" w:hAnsi="Times New Roman" w:cs="Arial"/>
            <w:i/>
            <w:szCs w:val="22"/>
          </w:rPr>
          <w:t>.</w:t>
        </w:r>
      </w:ins>
      <w:del w:id="33" w:author="Christopher MacKay" w:date="2016-03-08T11:24:00Z">
        <w:r w:rsidR="00624338" w:rsidRPr="00624338">
          <w:rPr>
            <w:rFonts w:ascii="Arial" w:hAnsi="Arial" w:cs="Arial"/>
            <w:i/>
            <w:sz w:val="22"/>
            <w:szCs w:val="22"/>
            <w:highlight w:val="yellow"/>
          </w:rPr>
          <w:delText xml:space="preserve"> 1a also.</w:delText>
        </w:r>
        <w:r w:rsidR="00624338" w:rsidRPr="00624338">
          <w:rPr>
            <w:rFonts w:ascii="Arial" w:hAnsi="Arial" w:cs="Arial"/>
            <w:i/>
            <w:sz w:val="22"/>
            <w:szCs w:val="22"/>
          </w:rPr>
          <w:delText xml:space="preserve"> </w:delText>
        </w:r>
      </w:del>
    </w:p>
    <w:p w14:paraId="1D8E81AF" w14:textId="77777777" w:rsidR="006C017E" w:rsidRPr="009B3448" w:rsidRDefault="006C017E" w:rsidP="009B3448">
      <w:pPr>
        <w:rPr>
          <w:rFonts w:ascii="Times New Roman" w:hAnsi="Times New Roman"/>
          <w:b/>
          <w:i/>
          <w:rPrChange w:id="34" w:author="Christopher MacKay" w:date="2016-03-08T11:24:00Z">
            <w:rPr>
              <w:rFonts w:ascii="Arial" w:hAnsi="Arial" w:cs="Arial"/>
              <w:b/>
              <w:sz w:val="22"/>
              <w:szCs w:val="22"/>
            </w:rPr>
          </w:rPrChange>
        </w:rPr>
        <w:pPrChange w:id="35" w:author="Christopher MacKay" w:date="2016-03-08T11:24:00Z">
          <w:pPr>
            <w:pStyle w:val="ListParagraph"/>
          </w:pPr>
        </w:pPrChange>
      </w:pPr>
    </w:p>
    <w:p w14:paraId="7F11C613" w14:textId="77777777" w:rsidR="001A25AF" w:rsidRPr="00923F80" w:rsidRDefault="001A25AF" w:rsidP="001A25AF">
      <w:pPr>
        <w:pStyle w:val="ListParagraph"/>
        <w:numPr>
          <w:ilvl w:val="0"/>
          <w:numId w:val="15"/>
        </w:numPr>
        <w:rPr>
          <w:rFonts w:ascii="Times New Roman" w:hAnsi="Times New Roman"/>
          <w:rPrChange w:id="36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b/>
          <w:color w:val="000000"/>
          <w:rPrChange w:id="37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t xml:space="preserve">What is the </w:t>
      </w:r>
      <w:r w:rsidRPr="009B3448">
        <w:rPr>
          <w:rFonts w:ascii="Times New Roman" w:hAnsi="Times New Roman"/>
          <w:b/>
          <w:color w:val="000000"/>
          <w:u w:val="single"/>
          <w:rPrChange w:id="38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  <w:u w:val="single"/>
            </w:rPr>
          </w:rPrChange>
        </w:rPr>
        <w:t>main source of drinking water</w:t>
      </w:r>
      <w:r w:rsidRPr="009B3448">
        <w:rPr>
          <w:rFonts w:ascii="Times New Roman" w:hAnsi="Times New Roman"/>
          <w:b/>
          <w:color w:val="000000"/>
          <w:rPrChange w:id="39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t xml:space="preserve"> for members of your household?</w:t>
      </w:r>
      <w:r w:rsidR="0093080D" w:rsidRPr="009B3448">
        <w:rPr>
          <w:rFonts w:ascii="Times New Roman" w:hAnsi="Times New Roman"/>
          <w:b/>
          <w:color w:val="000000"/>
          <w:rPrChange w:id="40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t xml:space="preserve"> </w:t>
      </w:r>
    </w:p>
    <w:p w14:paraId="67E8CD3F" w14:textId="0685FF60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/>
          <w:rPrChange w:id="41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42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Piped water into dwelling → </w:t>
      </w:r>
      <w:r w:rsidRPr="00923F80">
        <w:rPr>
          <w:rFonts w:ascii="Times New Roman" w:hAnsi="Times New Roman"/>
          <w:b/>
          <w:color w:val="000000"/>
          <w:rPrChange w:id="43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Go to Question 4</w:t>
      </w:r>
      <w:r w:rsidR="00907836">
        <w:rPr>
          <w:rFonts w:ascii="Times New Roman" w:hAnsi="Times New Roman"/>
          <w:b/>
          <w:color w:val="000000"/>
          <w:rPrChange w:id="44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  </w:t>
      </w:r>
      <w:ins w:id="45" w:author="Christopher MacKay" w:date="2016-03-08T11:24:00Z">
        <w:r w:rsidR="004D4F9D">
          <w:rPr>
            <w:rFonts w:ascii="Times New Roman" w:hAnsi="Times New Roman" w:cs="Times New Roman"/>
            <w:b/>
            <w:color w:val="000000"/>
            <w:szCs w:val="22"/>
          </w:rPr>
          <w:t xml:space="preserve"> </w:t>
        </w:r>
        <w:r w:rsidR="00907836" w:rsidRPr="00923F80">
          <w:rPr>
            <w:rFonts w:ascii="Times New Roman" w:hAnsi="Times New Roman" w:cs="Times New Roman"/>
            <w:b/>
            <w:color w:val="000000"/>
            <w:szCs w:val="22"/>
          </w:rPr>
          <w:t>(</w:t>
        </w:r>
        <w:r w:rsidR="00923F80">
          <w:rPr>
            <w:rFonts w:ascii="Times New Roman" w:hAnsi="Times New Roman" w:cs="Arial"/>
            <w:b/>
            <w:i/>
            <w:szCs w:val="22"/>
          </w:rPr>
          <w:t>Please</w:t>
        </w:r>
      </w:ins>
      <w:del w:id="46" w:author="Christopher MacKay" w:date="2016-03-08T11:24:00Z">
        <w:r w:rsidR="00907836">
          <w:rPr>
            <w:rFonts w:ascii="Arial" w:hAnsi="Arial" w:cs="Times New Roman"/>
            <w:color w:val="000000"/>
            <w:sz w:val="22"/>
            <w:szCs w:val="22"/>
          </w:rPr>
          <w:delText>(</w:delText>
        </w:r>
        <w:r w:rsidR="00907836" w:rsidRPr="00624338">
          <w:rPr>
            <w:rFonts w:ascii="Arial" w:hAnsi="Arial" w:cs="Arial"/>
            <w:i/>
            <w:sz w:val="22"/>
            <w:szCs w:val="22"/>
          </w:rPr>
          <w:delText>please</w:delText>
        </w:r>
      </w:del>
      <w:r w:rsidR="00907836">
        <w:rPr>
          <w:rFonts w:ascii="Times New Roman" w:hAnsi="Times New Roman"/>
          <w:b/>
          <w:i/>
          <w:rPrChange w:id="47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skip </w:t>
      </w:r>
      <w:ins w:id="48" w:author="Christopher MacKay" w:date="2016-03-08T11:24:00Z">
        <w:r w:rsidR="00923F80">
          <w:rPr>
            <w:rFonts w:ascii="Times New Roman" w:hAnsi="Times New Roman" w:cs="Arial"/>
            <w:b/>
            <w:i/>
            <w:szCs w:val="22"/>
          </w:rPr>
          <w:t>Q</w:t>
        </w:r>
        <w:r w:rsidR="00907836" w:rsidRPr="00923F80">
          <w:rPr>
            <w:rFonts w:ascii="Times New Roman" w:hAnsi="Times New Roman" w:cs="Arial"/>
            <w:b/>
            <w:i/>
            <w:szCs w:val="22"/>
          </w:rPr>
          <w:t>uestions</w:t>
        </w:r>
      </w:ins>
      <w:del w:id="49" w:author="Christopher MacKay" w:date="2016-03-08T11:24:00Z">
        <w:r w:rsidR="00907836" w:rsidRPr="00624338">
          <w:rPr>
            <w:rFonts w:ascii="Arial" w:hAnsi="Arial" w:cs="Arial"/>
            <w:i/>
            <w:sz w:val="22"/>
            <w:szCs w:val="22"/>
          </w:rPr>
          <w:delText>questions</w:delText>
        </w:r>
      </w:del>
      <w:r w:rsidR="00907836" w:rsidRPr="00923F80">
        <w:rPr>
          <w:rFonts w:ascii="Times New Roman" w:hAnsi="Times New Roman"/>
          <w:b/>
          <w:i/>
          <w:rPrChange w:id="50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2 &amp; 3)</w:t>
      </w:r>
      <w:r w:rsidR="00907836" w:rsidRPr="009B3448">
        <w:rPr>
          <w:rFonts w:ascii="Times New Roman" w:hAnsi="Times New Roman"/>
          <w:i/>
          <w:rPrChange w:id="51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 </w:t>
      </w:r>
    </w:p>
    <w:p w14:paraId="6916DDF3" w14:textId="4923070B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/>
          <w:rPrChange w:id="52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53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Piped water to yard/plot → </w:t>
      </w:r>
      <w:r w:rsidRPr="00923F80">
        <w:rPr>
          <w:rFonts w:ascii="Times New Roman" w:hAnsi="Times New Roman"/>
          <w:b/>
          <w:color w:val="000000"/>
          <w:rPrChange w:id="54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Go to Question 4</w:t>
      </w:r>
      <w:r w:rsidR="00907836">
        <w:rPr>
          <w:rFonts w:ascii="Times New Roman" w:hAnsi="Times New Roman"/>
          <w:b/>
          <w:color w:val="000000"/>
          <w:rPrChange w:id="55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   </w:t>
      </w:r>
      <w:ins w:id="56" w:author="Christopher MacKay" w:date="2016-03-08T11:24:00Z">
        <w:r w:rsidR="00907836" w:rsidRPr="00923F80">
          <w:rPr>
            <w:rFonts w:ascii="Times New Roman" w:hAnsi="Times New Roman" w:cs="Times New Roman"/>
            <w:b/>
            <w:color w:val="000000"/>
            <w:szCs w:val="22"/>
          </w:rPr>
          <w:t>(</w:t>
        </w:r>
        <w:r w:rsidR="00923F80">
          <w:rPr>
            <w:rFonts w:ascii="Times New Roman" w:hAnsi="Times New Roman" w:cs="Arial"/>
            <w:b/>
            <w:i/>
            <w:szCs w:val="22"/>
          </w:rPr>
          <w:t>Please</w:t>
        </w:r>
      </w:ins>
      <w:del w:id="57" w:author="Christopher MacKay" w:date="2016-03-08T11:24:00Z">
        <w:r w:rsidR="00907836">
          <w:rPr>
            <w:rFonts w:ascii="Arial" w:hAnsi="Arial" w:cs="Times New Roman"/>
            <w:color w:val="000000"/>
            <w:sz w:val="22"/>
            <w:szCs w:val="22"/>
          </w:rPr>
          <w:delText xml:space="preserve"> (</w:delText>
        </w:r>
        <w:r w:rsidR="00907836" w:rsidRPr="00624338">
          <w:rPr>
            <w:rFonts w:ascii="Arial" w:hAnsi="Arial" w:cs="Arial"/>
            <w:i/>
            <w:sz w:val="22"/>
            <w:szCs w:val="22"/>
          </w:rPr>
          <w:delText>please</w:delText>
        </w:r>
      </w:del>
      <w:r w:rsidR="00907836">
        <w:rPr>
          <w:rFonts w:ascii="Times New Roman" w:hAnsi="Times New Roman"/>
          <w:b/>
          <w:i/>
          <w:rPrChange w:id="58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skip </w:t>
      </w:r>
      <w:ins w:id="59" w:author="Christopher MacKay" w:date="2016-03-08T11:24:00Z">
        <w:r w:rsidR="00923F80">
          <w:rPr>
            <w:rFonts w:ascii="Times New Roman" w:hAnsi="Times New Roman" w:cs="Arial"/>
            <w:b/>
            <w:i/>
            <w:szCs w:val="22"/>
          </w:rPr>
          <w:t>Q</w:t>
        </w:r>
        <w:r w:rsidR="00907836" w:rsidRPr="00923F80">
          <w:rPr>
            <w:rFonts w:ascii="Times New Roman" w:hAnsi="Times New Roman" w:cs="Arial"/>
            <w:b/>
            <w:i/>
            <w:szCs w:val="22"/>
          </w:rPr>
          <w:t>uestions</w:t>
        </w:r>
      </w:ins>
      <w:del w:id="60" w:author="Christopher MacKay" w:date="2016-03-08T11:24:00Z">
        <w:r w:rsidR="00907836" w:rsidRPr="00624338">
          <w:rPr>
            <w:rFonts w:ascii="Arial" w:hAnsi="Arial" w:cs="Arial"/>
            <w:i/>
            <w:sz w:val="22"/>
            <w:szCs w:val="22"/>
          </w:rPr>
          <w:delText>questions</w:delText>
        </w:r>
      </w:del>
      <w:r w:rsidR="00907836" w:rsidRPr="00923F80">
        <w:rPr>
          <w:rFonts w:ascii="Times New Roman" w:hAnsi="Times New Roman"/>
          <w:b/>
          <w:i/>
          <w:rPrChange w:id="61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2 &amp; 3)</w:t>
      </w:r>
      <w:r w:rsidR="00907836" w:rsidRPr="009B3448">
        <w:rPr>
          <w:rFonts w:ascii="Times New Roman" w:hAnsi="Times New Roman"/>
          <w:i/>
          <w:rPrChange w:id="62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 </w:t>
      </w:r>
    </w:p>
    <w:p w14:paraId="2D4D9AFB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/>
          <w:rPrChange w:id="63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64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Public tap/standpipe → Go to Question 2</w:t>
      </w:r>
    </w:p>
    <w:p w14:paraId="153F51A6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/>
          <w:rPrChange w:id="65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proofErr w:type="spellStart"/>
      <w:r w:rsidRPr="009B3448">
        <w:rPr>
          <w:rFonts w:ascii="Times New Roman" w:hAnsi="Times New Roman"/>
          <w:color w:val="000000"/>
          <w:rPrChange w:id="66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Tubewell</w:t>
      </w:r>
      <w:proofErr w:type="spellEnd"/>
      <w:r w:rsidRPr="009B3448">
        <w:rPr>
          <w:rFonts w:ascii="Times New Roman" w:hAnsi="Times New Roman"/>
          <w:color w:val="000000"/>
          <w:rPrChange w:id="67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/borehole → Go to Question 2</w:t>
      </w:r>
    </w:p>
    <w:p w14:paraId="392C0534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/>
          <w:rPrChange w:id="68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69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Protected dug well → Go to Question 2</w:t>
      </w:r>
    </w:p>
    <w:p w14:paraId="68D062B2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/>
          <w:rPrChange w:id="70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71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Unprotected dug well → Go to Question 2</w:t>
      </w:r>
    </w:p>
    <w:p w14:paraId="1D673975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/>
          <w:rPrChange w:id="72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73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Protected spring → Go to Question 2</w:t>
      </w:r>
    </w:p>
    <w:p w14:paraId="1C13FB79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/>
          <w:rPrChange w:id="74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75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Unprotected spring → Go to Question 2</w:t>
      </w:r>
    </w:p>
    <w:p w14:paraId="45A30CC0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/>
          <w:rPrChange w:id="76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77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Rainwater collection → Go to Question 2</w:t>
      </w:r>
    </w:p>
    <w:p w14:paraId="1B2CF9A5" w14:textId="77777777" w:rsidR="001A25AF" w:rsidRPr="00F40C41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/>
          <w:rPrChange w:id="78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F40C41">
        <w:rPr>
          <w:rFonts w:ascii="Times New Roman" w:hAnsi="Times New Roman"/>
          <w:color w:val="000000"/>
          <w:rPrChange w:id="79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  <w:highlight w:val="yellow"/>
            </w:rPr>
          </w:rPrChange>
        </w:rPr>
        <w:t xml:space="preserve">Bottled water → </w:t>
      </w:r>
      <w:r w:rsidRPr="00923F80">
        <w:rPr>
          <w:rFonts w:ascii="Times New Roman" w:hAnsi="Times New Roman"/>
          <w:b/>
          <w:color w:val="000000"/>
          <w:rPrChange w:id="80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  <w:highlight w:val="yellow"/>
            </w:rPr>
          </w:rPrChange>
        </w:rPr>
        <w:t>Go to Question 1a</w:t>
      </w:r>
      <w:r w:rsidR="00624338" w:rsidRPr="00923F80">
        <w:rPr>
          <w:rFonts w:ascii="Times New Roman" w:hAnsi="Times New Roman"/>
          <w:b/>
          <w:color w:val="000000"/>
          <w:rPrChange w:id="81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  <w:highlight w:val="yellow"/>
            </w:rPr>
          </w:rPrChange>
        </w:rPr>
        <w:t xml:space="preserve"> below</w:t>
      </w:r>
    </w:p>
    <w:p w14:paraId="2771E4E4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/>
          <w:rPrChange w:id="82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83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Cart with small tank/drum → Go to Question 2</w:t>
      </w:r>
    </w:p>
    <w:p w14:paraId="5766D046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/>
          <w:rPrChange w:id="84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85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Tanker-truck → Go to Question 2</w:t>
      </w:r>
    </w:p>
    <w:p w14:paraId="1E50F848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/>
          <w:rPrChange w:id="86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87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Surface water (river, dam, lake, pond, stream, canal, irrigation </w:t>
      </w:r>
      <w:proofErr w:type="gramStart"/>
      <w:r w:rsidRPr="009B3448">
        <w:rPr>
          <w:rFonts w:ascii="Times New Roman" w:hAnsi="Times New Roman"/>
          <w:color w:val="000000"/>
          <w:rPrChange w:id="88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channels)→</w:t>
      </w:r>
      <w:proofErr w:type="gramEnd"/>
      <w:r w:rsidRPr="009B3448">
        <w:rPr>
          <w:rFonts w:ascii="Times New Roman" w:hAnsi="Times New Roman"/>
          <w:color w:val="000000"/>
          <w:rPrChange w:id="89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 Go to Question 2</w:t>
      </w:r>
    </w:p>
    <w:p w14:paraId="23519662" w14:textId="77777777" w:rsidR="006C017E" w:rsidRPr="009B3448" w:rsidRDefault="001A25AF" w:rsidP="000C77B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/>
          <w:rPrChange w:id="90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91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Other (specify)</w:t>
      </w:r>
      <w:r w:rsidR="006C017E" w:rsidRPr="009B3448">
        <w:rPr>
          <w:rFonts w:ascii="Times New Roman" w:hAnsi="Times New Roman"/>
          <w:color w:val="000000"/>
          <w:rPrChange w:id="92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_____________________________</w:t>
      </w:r>
      <w:r w:rsidR="000C77BE" w:rsidRPr="009B3448">
        <w:rPr>
          <w:rFonts w:ascii="Times New Roman" w:hAnsi="Times New Roman"/>
          <w:color w:val="000000"/>
          <w:rPrChange w:id="93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_______</w:t>
      </w:r>
      <w:r w:rsidRPr="009B3448">
        <w:rPr>
          <w:rFonts w:ascii="Times New Roman" w:hAnsi="Times New Roman"/>
          <w:color w:val="000000"/>
          <w:rPrChange w:id="94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 → Go to Question 2</w:t>
      </w:r>
      <w:del w:id="95" w:author="Christopher MacKay" w:date="2016-03-08T11:24:00Z">
        <w:r w:rsidR="00680A80" w:rsidRPr="00624338">
          <w:rPr>
            <w:rFonts w:ascii="Arial" w:hAnsi="Arial" w:cs="Arial"/>
            <w:i/>
            <w:sz w:val="20"/>
            <w:szCs w:val="20"/>
          </w:rPr>
          <w:br/>
        </w:r>
      </w:del>
    </w:p>
    <w:p w14:paraId="5FD21C97" w14:textId="77777777" w:rsidR="00923F80" w:rsidRDefault="00923F80" w:rsidP="00923F80">
      <w:pPr>
        <w:ind w:left="2160"/>
        <w:rPr>
          <w:ins w:id="96" w:author="Christopher MacKay" w:date="2016-03-08T11:24:00Z"/>
          <w:rFonts w:ascii="Times New Roman" w:hAnsi="Times New Roman" w:cs="Times New Roman"/>
          <w:b/>
          <w:bCs/>
          <w:color w:val="000000"/>
          <w:szCs w:val="23"/>
        </w:rPr>
      </w:pPr>
    </w:p>
    <w:p w14:paraId="0C02F83C" w14:textId="77777777" w:rsidR="001A25AF" w:rsidRPr="009B3448" w:rsidRDefault="001A25AF" w:rsidP="001A25AF">
      <w:pPr>
        <w:ind w:left="2160"/>
        <w:rPr>
          <w:rFonts w:ascii="Times New Roman" w:hAnsi="Times New Roman"/>
          <w:b/>
          <w:color w:val="000000"/>
          <w:rPrChange w:id="97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b/>
          <w:color w:val="000000"/>
          <w:rPrChange w:id="98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</w:rPr>
          </w:rPrChange>
        </w:rPr>
        <w:t xml:space="preserve">1a. </w:t>
      </w:r>
      <w:proofErr w:type="gramStart"/>
      <w:r w:rsidRPr="00F40C41">
        <w:rPr>
          <w:rFonts w:ascii="Times New Roman" w:hAnsi="Times New Roman"/>
          <w:b/>
          <w:color w:val="000000"/>
          <w:u w:val="single"/>
          <w:rPrChange w:id="99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  <w:highlight w:val="yellow"/>
              <w:u w:val="single"/>
            </w:rPr>
          </w:rPrChange>
        </w:rPr>
        <w:t>If</w:t>
      </w:r>
      <w:proofErr w:type="gramEnd"/>
      <w:r w:rsidRPr="00F40C41">
        <w:rPr>
          <w:rFonts w:ascii="Times New Roman" w:hAnsi="Times New Roman"/>
          <w:b/>
          <w:color w:val="000000"/>
          <w:u w:val="single"/>
          <w:rPrChange w:id="100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  <w:highlight w:val="yellow"/>
              <w:u w:val="single"/>
            </w:rPr>
          </w:rPrChange>
        </w:rPr>
        <w:t xml:space="preserve"> response is “Bottled water”:</w:t>
      </w:r>
      <w:r w:rsidRPr="009B3448">
        <w:rPr>
          <w:rFonts w:ascii="Times New Roman" w:hAnsi="Times New Roman"/>
          <w:rPrChange w:id="101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  <w:t xml:space="preserve"> </w:t>
      </w:r>
      <w:r w:rsidRPr="009B3448">
        <w:rPr>
          <w:rFonts w:ascii="Times New Roman" w:hAnsi="Times New Roman"/>
          <w:b/>
          <w:color w:val="000000"/>
          <w:rPrChange w:id="102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t xml:space="preserve">What is the main source of water used by your household for other purposes, such as cooking and </w:t>
      </w:r>
      <w:proofErr w:type="spellStart"/>
      <w:r w:rsidRPr="009B3448">
        <w:rPr>
          <w:rFonts w:ascii="Times New Roman" w:hAnsi="Times New Roman"/>
          <w:b/>
          <w:color w:val="000000"/>
          <w:rPrChange w:id="103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t>handwashing</w:t>
      </w:r>
      <w:proofErr w:type="spellEnd"/>
      <w:r w:rsidRPr="009B3448">
        <w:rPr>
          <w:rFonts w:ascii="Times New Roman" w:hAnsi="Times New Roman"/>
          <w:b/>
          <w:color w:val="000000"/>
          <w:rPrChange w:id="104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t>?</w:t>
      </w:r>
    </w:p>
    <w:p w14:paraId="68F9C5F9" w14:textId="1A9FC6C4" w:rsidR="001A25AF" w:rsidRPr="009B3448" w:rsidRDefault="001A25AF" w:rsidP="006C017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/>
          <w:rPrChange w:id="105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106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Piped water into dwelling → </w:t>
      </w:r>
      <w:r w:rsidRPr="00923F80">
        <w:rPr>
          <w:rFonts w:ascii="Times New Roman" w:hAnsi="Times New Roman"/>
          <w:b/>
          <w:color w:val="000000"/>
          <w:rPrChange w:id="107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Go to Question 4</w:t>
      </w:r>
      <w:r w:rsidR="00D850CD">
        <w:rPr>
          <w:rFonts w:ascii="Times New Roman" w:hAnsi="Times New Roman"/>
          <w:b/>
          <w:color w:val="000000"/>
          <w:rPrChange w:id="108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  </w:t>
      </w:r>
      <w:ins w:id="109" w:author="Christopher MacKay" w:date="2016-03-08T11:24:00Z">
        <w:r w:rsidR="00AD72B5">
          <w:rPr>
            <w:rFonts w:ascii="Times New Roman" w:hAnsi="Times New Roman" w:cs="Times New Roman"/>
            <w:b/>
            <w:color w:val="000000"/>
            <w:szCs w:val="22"/>
          </w:rPr>
          <w:t xml:space="preserve"> </w:t>
        </w:r>
        <w:r w:rsidR="00923F80" w:rsidRPr="00923F80">
          <w:rPr>
            <w:rFonts w:ascii="Times New Roman" w:hAnsi="Times New Roman" w:cs="Times New Roman"/>
            <w:b/>
            <w:color w:val="000000"/>
            <w:szCs w:val="22"/>
          </w:rPr>
          <w:t>(</w:t>
        </w:r>
        <w:r w:rsidR="00923F80" w:rsidRPr="00923F80">
          <w:rPr>
            <w:rFonts w:ascii="Times New Roman" w:hAnsi="Times New Roman" w:cs="Arial"/>
            <w:b/>
            <w:i/>
            <w:szCs w:val="22"/>
          </w:rPr>
          <w:t>P</w:t>
        </w:r>
        <w:r w:rsidR="00D850CD" w:rsidRPr="00923F80">
          <w:rPr>
            <w:rFonts w:ascii="Times New Roman" w:hAnsi="Times New Roman" w:cs="Arial"/>
            <w:b/>
            <w:i/>
            <w:szCs w:val="22"/>
          </w:rPr>
          <w:t>lease</w:t>
        </w:r>
      </w:ins>
      <w:del w:id="110" w:author="Christopher MacKay" w:date="2016-03-08T11:24:00Z">
        <w:r w:rsidR="00D850CD">
          <w:rPr>
            <w:rFonts w:ascii="Arial" w:hAnsi="Arial" w:cs="Times New Roman"/>
            <w:color w:val="000000"/>
            <w:sz w:val="22"/>
            <w:szCs w:val="22"/>
          </w:rPr>
          <w:delText>(</w:delText>
        </w:r>
        <w:r w:rsidR="00D850CD" w:rsidRPr="00624338">
          <w:rPr>
            <w:rFonts w:ascii="Arial" w:hAnsi="Arial" w:cs="Arial"/>
            <w:i/>
            <w:sz w:val="22"/>
            <w:szCs w:val="22"/>
          </w:rPr>
          <w:delText>please</w:delText>
        </w:r>
      </w:del>
      <w:r w:rsidR="00D850CD" w:rsidRPr="00923F80">
        <w:rPr>
          <w:rFonts w:ascii="Times New Roman" w:hAnsi="Times New Roman"/>
          <w:b/>
          <w:i/>
          <w:rPrChange w:id="111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skip questions 2 &amp; 3)</w:t>
      </w:r>
      <w:r w:rsidR="00D850CD" w:rsidRPr="009B3448">
        <w:rPr>
          <w:rFonts w:ascii="Times New Roman" w:hAnsi="Times New Roman"/>
          <w:i/>
          <w:rPrChange w:id="112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 </w:t>
      </w:r>
    </w:p>
    <w:p w14:paraId="512CD9CB" w14:textId="7E9914FB" w:rsidR="001A25AF" w:rsidRPr="009B3448" w:rsidRDefault="001A25AF" w:rsidP="006C017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/>
          <w:rPrChange w:id="113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114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Piped water to yard/plot → </w:t>
      </w:r>
      <w:r w:rsidRPr="00923F80">
        <w:rPr>
          <w:rFonts w:ascii="Times New Roman" w:hAnsi="Times New Roman"/>
          <w:b/>
          <w:color w:val="000000"/>
          <w:rPrChange w:id="115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Go to Question 4</w:t>
      </w:r>
      <w:r w:rsidR="00D850CD">
        <w:rPr>
          <w:rFonts w:ascii="Times New Roman" w:hAnsi="Times New Roman"/>
          <w:b/>
          <w:color w:val="000000"/>
          <w:rPrChange w:id="116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   </w:t>
      </w:r>
      <w:ins w:id="117" w:author="Christopher MacKay" w:date="2016-03-08T11:24:00Z">
        <w:r w:rsidR="00D850CD" w:rsidRPr="00923F80">
          <w:rPr>
            <w:rFonts w:ascii="Times New Roman" w:hAnsi="Times New Roman" w:cs="Times New Roman"/>
            <w:b/>
            <w:color w:val="000000"/>
            <w:szCs w:val="22"/>
          </w:rPr>
          <w:t>(</w:t>
        </w:r>
        <w:r w:rsidR="00923F80" w:rsidRPr="00923F80">
          <w:rPr>
            <w:rFonts w:ascii="Times New Roman" w:hAnsi="Times New Roman" w:cs="Arial"/>
            <w:b/>
            <w:i/>
            <w:szCs w:val="22"/>
          </w:rPr>
          <w:t>P</w:t>
        </w:r>
        <w:r w:rsidR="00D850CD" w:rsidRPr="00923F80">
          <w:rPr>
            <w:rFonts w:ascii="Times New Roman" w:hAnsi="Times New Roman" w:cs="Arial"/>
            <w:b/>
            <w:i/>
            <w:szCs w:val="22"/>
          </w:rPr>
          <w:t>lease</w:t>
        </w:r>
      </w:ins>
      <w:del w:id="118" w:author="Christopher MacKay" w:date="2016-03-08T11:24:00Z">
        <w:r w:rsidR="00D850CD">
          <w:rPr>
            <w:rFonts w:ascii="Arial" w:hAnsi="Arial" w:cs="Times New Roman"/>
            <w:color w:val="000000"/>
            <w:sz w:val="22"/>
            <w:szCs w:val="22"/>
          </w:rPr>
          <w:delText xml:space="preserve"> (</w:delText>
        </w:r>
        <w:r w:rsidR="00D850CD" w:rsidRPr="00624338">
          <w:rPr>
            <w:rFonts w:ascii="Arial" w:hAnsi="Arial" w:cs="Arial"/>
            <w:i/>
            <w:sz w:val="22"/>
            <w:szCs w:val="22"/>
          </w:rPr>
          <w:delText>please</w:delText>
        </w:r>
      </w:del>
      <w:r w:rsidR="00D850CD" w:rsidRPr="00923F80">
        <w:rPr>
          <w:rFonts w:ascii="Times New Roman" w:hAnsi="Times New Roman"/>
          <w:b/>
          <w:i/>
          <w:rPrChange w:id="119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skip questions 2 &amp; 3)</w:t>
      </w:r>
      <w:r w:rsidR="00D850CD" w:rsidRPr="009B3448">
        <w:rPr>
          <w:rFonts w:ascii="Times New Roman" w:hAnsi="Times New Roman"/>
          <w:i/>
          <w:rPrChange w:id="120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 </w:t>
      </w:r>
    </w:p>
    <w:p w14:paraId="40AC0FA5" w14:textId="77777777" w:rsidR="001A25AF" w:rsidRPr="009B3448" w:rsidRDefault="001A25AF" w:rsidP="006C017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/>
          <w:rPrChange w:id="121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122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Public tap/standpipe → Go to Question 2</w:t>
      </w:r>
    </w:p>
    <w:p w14:paraId="23E1110C" w14:textId="77777777" w:rsidR="001A25AF" w:rsidRPr="009B3448" w:rsidRDefault="001A25AF" w:rsidP="006C017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/>
          <w:rPrChange w:id="123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proofErr w:type="spellStart"/>
      <w:r w:rsidRPr="009B3448">
        <w:rPr>
          <w:rFonts w:ascii="Times New Roman" w:hAnsi="Times New Roman"/>
          <w:color w:val="000000"/>
          <w:rPrChange w:id="124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Tubewell</w:t>
      </w:r>
      <w:proofErr w:type="spellEnd"/>
      <w:r w:rsidRPr="009B3448">
        <w:rPr>
          <w:rFonts w:ascii="Times New Roman" w:hAnsi="Times New Roman"/>
          <w:color w:val="000000"/>
          <w:rPrChange w:id="125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/borehole → Go to Question 2 </w:t>
      </w:r>
    </w:p>
    <w:p w14:paraId="0C57C69D" w14:textId="77777777" w:rsidR="001A25AF" w:rsidRPr="009B3448" w:rsidRDefault="001A25AF" w:rsidP="006C017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/>
          <w:rPrChange w:id="126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127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Protected dug well → Go to Question 2</w:t>
      </w:r>
    </w:p>
    <w:p w14:paraId="1E6B32EE" w14:textId="77777777" w:rsidR="001A25AF" w:rsidRPr="009B3448" w:rsidRDefault="001A25AF" w:rsidP="000C77B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/>
          <w:rPrChange w:id="128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129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Unprotected dug well → Go to Question 2</w:t>
      </w:r>
    </w:p>
    <w:p w14:paraId="118D894A" w14:textId="77777777" w:rsidR="001A25AF" w:rsidRPr="009B3448" w:rsidRDefault="001A25AF" w:rsidP="000C77B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/>
          <w:rPrChange w:id="130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131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Protected spring → Go to Question 2</w:t>
      </w:r>
    </w:p>
    <w:p w14:paraId="7DD89187" w14:textId="77777777" w:rsidR="001A25AF" w:rsidRPr="009B3448" w:rsidRDefault="001A25AF" w:rsidP="000C77B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/>
          <w:rPrChange w:id="132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133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Unprotected spring → Go to Question 2</w:t>
      </w:r>
    </w:p>
    <w:p w14:paraId="7853EA57" w14:textId="77777777" w:rsidR="001A25AF" w:rsidRPr="009B3448" w:rsidRDefault="001A25AF" w:rsidP="000C77B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/>
          <w:rPrChange w:id="134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135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Rainwater collection → Go to Question 2</w:t>
      </w:r>
    </w:p>
    <w:p w14:paraId="46520703" w14:textId="77777777" w:rsidR="001A25AF" w:rsidRPr="009B3448" w:rsidRDefault="001A25AF" w:rsidP="000C77B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/>
          <w:rPrChange w:id="136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137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Cart with small tank/drum → Go to Question 2</w:t>
      </w:r>
    </w:p>
    <w:p w14:paraId="53E3DE39" w14:textId="77777777" w:rsidR="001A25AF" w:rsidRPr="009B3448" w:rsidRDefault="001A25AF" w:rsidP="000C77B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/>
          <w:rPrChange w:id="138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139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Tanker-truck → Go to Question 2</w:t>
      </w:r>
    </w:p>
    <w:p w14:paraId="67D10C44" w14:textId="77777777" w:rsidR="006C017E" w:rsidRPr="009B3448" w:rsidRDefault="001A25AF" w:rsidP="000C77B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/>
          <w:rPrChange w:id="140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141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lastRenderedPageBreak/>
        <w:t xml:space="preserve">Surface water (river, </w:t>
      </w:r>
      <w:r>
        <w:rPr>
          <w:rFonts w:ascii="Times New Roman" w:hAnsi="Times New Roman"/>
          <w:color w:val="000000"/>
          <w:rPrChange w:id="142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dam, lake, pond, stream, canal</w:t>
      </w:r>
      <w:del w:id="143" w:author="Christopher MacKay" w:date="2016-03-08T11:24:00Z">
        <w:r w:rsidRPr="00D45A38">
          <w:rPr>
            <w:rFonts w:ascii="Arial" w:hAnsi="Arial" w:cs="Times New Roman"/>
            <w:color w:val="000000"/>
            <w:sz w:val="22"/>
            <w:szCs w:val="22"/>
          </w:rPr>
          <w:delText>, irrigation channels) Other (specify</w:delText>
        </w:r>
      </w:del>
      <w:r w:rsidRPr="009B3448">
        <w:rPr>
          <w:rFonts w:ascii="Times New Roman" w:hAnsi="Times New Roman"/>
          <w:color w:val="000000"/>
          <w:rPrChange w:id="144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) → Go to Question </w:t>
      </w:r>
      <w:proofErr w:type="gramStart"/>
      <w:r w:rsidRPr="009B3448">
        <w:rPr>
          <w:rFonts w:ascii="Times New Roman" w:hAnsi="Times New Roman"/>
          <w:color w:val="000000"/>
          <w:rPrChange w:id="145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2</w:t>
      </w:r>
      <w:r w:rsidR="0093080D" w:rsidRPr="009B3448">
        <w:rPr>
          <w:rFonts w:ascii="Times New Roman" w:hAnsi="Times New Roman"/>
          <w:color w:val="000000"/>
          <w:rPrChange w:id="146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                   </w:t>
      </w:r>
      <w:proofErr w:type="gramEnd"/>
      <w:del w:id="147" w:author="Christopher MacKay" w:date="2016-03-08T11:24:00Z">
        <w:r w:rsidR="0093080D" w:rsidRPr="0093080D">
          <w:rPr>
            <w:rFonts w:ascii="Arial" w:hAnsi="Arial" w:cs="Times New Roman"/>
            <w:b/>
            <w:color w:val="000000"/>
            <w:sz w:val="20"/>
            <w:szCs w:val="20"/>
          </w:rPr>
          <w:delText>Questions continued on next page</w:delText>
        </w:r>
        <w:r w:rsidR="0093080D" w:rsidRPr="001A25AF">
          <w:rPr>
            <w:rFonts w:ascii="Arial" w:hAnsi="Arial" w:cs="Times New Roman"/>
            <w:color w:val="000000"/>
            <w:szCs w:val="23"/>
          </w:rPr>
          <w:delText>→</w:delText>
        </w:r>
      </w:del>
    </w:p>
    <w:p w14:paraId="51C6E1D6" w14:textId="77777777" w:rsidR="009B3448" w:rsidRPr="009B3448" w:rsidRDefault="001A25AF" w:rsidP="00680A80">
      <w:pPr>
        <w:pStyle w:val="ListParagraph"/>
        <w:numPr>
          <w:ilvl w:val="0"/>
          <w:numId w:val="16"/>
        </w:numPr>
        <w:spacing w:line="360" w:lineRule="auto"/>
        <w:ind w:left="2880"/>
        <w:rPr>
          <w:ins w:id="148" w:author="Christopher MacKay" w:date="2016-03-08T11:24:00Z"/>
          <w:rFonts w:ascii="Times New Roman" w:hAnsi="Times New Roman" w:cs="Times New Roman"/>
          <w:szCs w:val="22"/>
        </w:rPr>
      </w:pPr>
      <w:ins w:id="149" w:author="Christopher MacKay" w:date="2016-03-08T11:24:00Z">
        <w:r w:rsidRPr="009B3448">
          <w:rPr>
            <w:rFonts w:ascii="Times New Roman" w:hAnsi="Times New Roman" w:cs="Times New Roman"/>
            <w:color w:val="000000"/>
            <w:szCs w:val="22"/>
          </w:rPr>
          <w:t>Other (specify)</w:t>
        </w:r>
        <w:r w:rsidR="00786AF4" w:rsidRPr="009B3448">
          <w:rPr>
            <w:rFonts w:ascii="Times New Roman" w:hAnsi="Times New Roman" w:cs="Times New Roman"/>
            <w:color w:val="000000"/>
            <w:szCs w:val="22"/>
          </w:rPr>
          <w:t xml:space="preserve"> ________________________________</w:t>
        </w:r>
        <w:r w:rsidRPr="009B3448">
          <w:rPr>
            <w:rFonts w:ascii="Times New Roman" w:hAnsi="Times New Roman" w:cs="Times New Roman"/>
            <w:color w:val="000000"/>
            <w:szCs w:val="22"/>
          </w:rPr>
          <w:t xml:space="preserve"> → Go to Question 2</w:t>
        </w:r>
        <w:r w:rsidR="0093080D" w:rsidRPr="009B3448">
          <w:rPr>
            <w:rFonts w:ascii="Times New Roman" w:hAnsi="Times New Roman" w:cs="Times New Roman"/>
            <w:color w:val="000000"/>
            <w:szCs w:val="22"/>
          </w:rPr>
          <w:t xml:space="preserve">                   </w:t>
        </w:r>
      </w:ins>
    </w:p>
    <w:p w14:paraId="59D08B8E" w14:textId="77777777" w:rsidR="00D45A38" w:rsidRPr="009B3448" w:rsidRDefault="00D45A38" w:rsidP="00680A80">
      <w:pPr>
        <w:rPr>
          <w:rFonts w:ascii="Times New Roman" w:hAnsi="Times New Roman"/>
          <w:rPrChange w:id="150" w:author="Christopher MacKay" w:date="2016-03-08T11:24:00Z">
            <w:rPr>
              <w:rFonts w:ascii="Arial" w:hAnsi="Arial" w:cs="Arial"/>
              <w:sz w:val="22"/>
              <w:szCs w:val="22"/>
            </w:rPr>
          </w:rPrChange>
        </w:rPr>
      </w:pPr>
      <w:r w:rsidRPr="004D4F9D">
        <w:rPr>
          <w:rFonts w:ascii="Times New Roman" w:hAnsi="Times New Roman"/>
          <w:i/>
          <w:rPrChange w:id="151" w:author="Christopher MacKay" w:date="2016-03-08T11:24:00Z">
            <w:rPr>
              <w:rFonts w:ascii="Arial" w:hAnsi="Arial" w:cs="Arial"/>
              <w:b/>
              <w:i/>
              <w:sz w:val="22"/>
              <w:szCs w:val="22"/>
            </w:rPr>
          </w:rPrChange>
        </w:rPr>
        <w:t>The below questions aim to answer</w:t>
      </w:r>
      <w:r w:rsidRPr="009B3448">
        <w:rPr>
          <w:rFonts w:ascii="Times New Roman" w:hAnsi="Times New Roman"/>
          <w:i/>
          <w:rPrChange w:id="152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the time needed to haul the water, who within the household collects the water</w:t>
      </w:r>
      <w:r w:rsidR="00336DA8" w:rsidRPr="009B3448">
        <w:rPr>
          <w:rFonts w:ascii="Times New Roman" w:hAnsi="Times New Roman"/>
          <w:i/>
          <w:rPrChange w:id="153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</w:t>
      </w:r>
      <w:r w:rsidRPr="009B3448">
        <w:rPr>
          <w:rFonts w:ascii="Times New Roman" w:hAnsi="Times New Roman"/>
          <w:i/>
          <w:rPrChange w:id="154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and </w:t>
      </w:r>
      <w:r w:rsidR="00F92D77" w:rsidRPr="009B3448">
        <w:rPr>
          <w:rFonts w:ascii="Times New Roman" w:hAnsi="Times New Roman"/>
          <w:i/>
          <w:rPrChange w:id="155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household water treatment. Please </w:t>
      </w:r>
      <w:r w:rsidR="00F92D77" w:rsidRPr="009B3448">
        <w:rPr>
          <w:rFonts w:ascii="Times New Roman" w:hAnsi="Times New Roman"/>
          <w:b/>
          <w:i/>
          <w:rPrChange w:id="156" w:author="Christopher MacKay" w:date="2016-03-08T11:24:00Z">
            <w:rPr>
              <w:rFonts w:ascii="Arial" w:hAnsi="Arial" w:cs="Arial"/>
              <w:b/>
              <w:i/>
              <w:sz w:val="22"/>
              <w:szCs w:val="22"/>
            </w:rPr>
          </w:rPrChange>
        </w:rPr>
        <w:t>CIRCLE</w:t>
      </w:r>
      <w:r w:rsidR="00F92D77" w:rsidRPr="009B3448">
        <w:rPr>
          <w:rFonts w:ascii="Times New Roman" w:hAnsi="Times New Roman"/>
          <w:i/>
          <w:rPrChange w:id="157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the response to each question</w:t>
      </w:r>
      <w:r w:rsidR="000F0358" w:rsidRPr="009B3448">
        <w:rPr>
          <w:rFonts w:ascii="Times New Roman" w:hAnsi="Times New Roman"/>
          <w:i/>
          <w:rPrChange w:id="158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. Please refer to definitions of below items for questions 3, 4, 5 provided on </w:t>
      </w:r>
      <w:proofErr w:type="gramStart"/>
      <w:r w:rsidR="000F0358" w:rsidRPr="009B3448">
        <w:rPr>
          <w:rFonts w:ascii="Times New Roman" w:hAnsi="Times New Roman"/>
          <w:i/>
          <w:rPrChange w:id="159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>back side</w:t>
      </w:r>
      <w:proofErr w:type="gramEnd"/>
      <w:r w:rsidR="000F0358" w:rsidRPr="009B3448">
        <w:rPr>
          <w:rFonts w:ascii="Times New Roman" w:hAnsi="Times New Roman"/>
          <w:i/>
          <w:rPrChange w:id="160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of this page.</w:t>
      </w:r>
    </w:p>
    <w:p w14:paraId="3086B448" w14:textId="77777777" w:rsidR="00D45A38" w:rsidRPr="009B3448" w:rsidRDefault="00D45A38" w:rsidP="00D45A38">
      <w:pPr>
        <w:pStyle w:val="ListParagraph"/>
        <w:rPr>
          <w:rFonts w:ascii="Times New Roman" w:hAnsi="Times New Roman"/>
          <w:rPrChange w:id="161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</w:p>
    <w:p w14:paraId="3ABF0500" w14:textId="77777777" w:rsidR="001A25AF" w:rsidRPr="009B3448" w:rsidRDefault="001A25AF" w:rsidP="00D45A38">
      <w:pPr>
        <w:pStyle w:val="ListParagraph"/>
        <w:numPr>
          <w:ilvl w:val="0"/>
          <w:numId w:val="15"/>
        </w:numPr>
        <w:rPr>
          <w:rFonts w:ascii="Times New Roman" w:hAnsi="Times New Roman"/>
          <w:rPrChange w:id="162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b/>
          <w:color w:val="000000"/>
          <w:rPrChange w:id="163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</w:rPr>
          </w:rPrChange>
        </w:rPr>
        <w:t>How long does it take to go there, get water, and come back?</w:t>
      </w:r>
    </w:p>
    <w:p w14:paraId="4D2F987B" w14:textId="77777777" w:rsidR="00D850CD" w:rsidRPr="009B3448" w:rsidRDefault="00D850CD" w:rsidP="00D850CD">
      <w:pPr>
        <w:pStyle w:val="ListParagraph"/>
        <w:rPr>
          <w:rFonts w:ascii="Times New Roman" w:hAnsi="Times New Roman"/>
          <w:rPrChange w:id="164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</w:p>
    <w:p w14:paraId="35F98B77" w14:textId="0CE7F5D3" w:rsidR="001A25AF" w:rsidRPr="009B3448" w:rsidRDefault="00AD72B5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165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ins w:id="166" w:author="Christopher MacKay" w:date="2016-03-08T11:24:00Z">
        <w:r w:rsidRPr="00AD72B5">
          <w:rPr>
            <w:rFonts w:ascii="Times New Roman" w:hAnsi="Times New Roman" w:cs="Times New Roman"/>
            <w:i/>
            <w:iCs/>
            <w:color w:val="000000"/>
            <w:szCs w:val="23"/>
          </w:rPr>
          <w:t>Write the</w:t>
        </w:r>
      </w:ins>
      <w:del w:id="167" w:author="Christopher MacKay" w:date="2016-03-08T11:24:00Z">
        <w:r w:rsidR="00D45A38">
          <w:rPr>
            <w:rFonts w:ascii="Arial" w:hAnsi="Arial" w:cs="Times New Roman"/>
            <w:i/>
            <w:iCs/>
            <w:color w:val="000000"/>
            <w:szCs w:val="23"/>
          </w:rPr>
          <w:delText>(</w:delText>
        </w:r>
        <w:r w:rsidR="00336DA8">
          <w:rPr>
            <w:rFonts w:ascii="Arial" w:hAnsi="Arial" w:cs="Times New Roman"/>
            <w:i/>
            <w:iCs/>
            <w:color w:val="000000"/>
            <w:szCs w:val="23"/>
          </w:rPr>
          <w:delText>free text,</w:delText>
        </w:r>
      </w:del>
      <w:r w:rsidR="00336DA8" w:rsidRPr="00AD72B5">
        <w:rPr>
          <w:rFonts w:ascii="Times New Roman" w:hAnsi="Times New Roman"/>
          <w:i/>
          <w:color w:val="000000"/>
          <w:rPrChange w:id="168" w:author="Christopher MacKay" w:date="2016-03-08T11:24:00Z">
            <w:rPr>
              <w:rFonts w:ascii="Arial" w:hAnsi="Arial" w:cs="Times New Roman"/>
              <w:i/>
              <w:iCs/>
              <w:color w:val="000000"/>
              <w:szCs w:val="23"/>
            </w:rPr>
          </w:rPrChange>
        </w:rPr>
        <w:t xml:space="preserve"> </w:t>
      </w:r>
      <w:r w:rsidR="001A25AF" w:rsidRPr="00AD72B5">
        <w:rPr>
          <w:rFonts w:ascii="Times New Roman" w:hAnsi="Times New Roman"/>
          <w:i/>
          <w:color w:val="000000"/>
          <w:rPrChange w:id="169" w:author="Christopher MacKay" w:date="2016-03-08T11:24:00Z">
            <w:rPr>
              <w:rFonts w:ascii="Arial" w:hAnsi="Arial" w:cs="Times New Roman"/>
              <w:i/>
              <w:iCs/>
              <w:color w:val="000000"/>
              <w:szCs w:val="23"/>
            </w:rPr>
          </w:rPrChange>
        </w:rPr>
        <w:t># of minutes</w:t>
      </w:r>
      <w:ins w:id="170" w:author="Christopher MacKay" w:date="2016-03-08T11:24:00Z">
        <w:r w:rsidRPr="00AD72B5">
          <w:rPr>
            <w:rFonts w:ascii="Times New Roman" w:hAnsi="Times New Roman" w:cs="Times New Roman"/>
            <w:i/>
            <w:iCs/>
            <w:color w:val="000000"/>
            <w:szCs w:val="23"/>
          </w:rPr>
          <w:t xml:space="preserve"> here</w:t>
        </w:r>
        <w:r w:rsidR="00923F80" w:rsidRPr="00AD72B5">
          <w:rPr>
            <w:rFonts w:ascii="Times New Roman" w:hAnsi="Times New Roman" w:cs="Times New Roman"/>
            <w:i/>
            <w:iCs/>
            <w:color w:val="000000"/>
            <w:szCs w:val="23"/>
          </w:rPr>
          <w:t xml:space="preserve">: </w:t>
        </w:r>
        <w:r w:rsidR="00F92D77" w:rsidRPr="00AD72B5">
          <w:rPr>
            <w:rFonts w:ascii="Times New Roman" w:hAnsi="Times New Roman" w:cs="Times New Roman"/>
            <w:i/>
            <w:iCs/>
            <w:color w:val="000000"/>
            <w:szCs w:val="23"/>
          </w:rPr>
          <w:t>_______</w:t>
        </w:r>
        <w:r w:rsidR="00923F80" w:rsidRPr="00AD72B5">
          <w:rPr>
            <w:rFonts w:ascii="Times New Roman" w:hAnsi="Times New Roman" w:cs="Times New Roman"/>
            <w:i/>
            <w:iCs/>
            <w:color w:val="000000"/>
            <w:szCs w:val="23"/>
          </w:rPr>
          <w:t>__</w:t>
        </w:r>
      </w:ins>
      <w:del w:id="171" w:author="Christopher MacKay" w:date="2016-03-08T11:24:00Z">
        <w:r w:rsidR="00F92D77">
          <w:rPr>
            <w:rFonts w:ascii="Arial" w:hAnsi="Arial" w:cs="Times New Roman"/>
            <w:i/>
            <w:iCs/>
            <w:color w:val="000000"/>
            <w:szCs w:val="23"/>
          </w:rPr>
          <w:delText>_______</w:delText>
        </w:r>
        <w:r w:rsidR="001A25AF" w:rsidRPr="001A25AF">
          <w:rPr>
            <w:rFonts w:ascii="Arial" w:hAnsi="Arial" w:cs="Times New Roman"/>
            <w:i/>
            <w:iCs/>
            <w:color w:val="000000"/>
            <w:szCs w:val="23"/>
          </w:rPr>
          <w:delText>)</w:delText>
        </w:r>
      </w:del>
      <w:r w:rsidR="001A25AF">
        <w:rPr>
          <w:rFonts w:ascii="Times New Roman" w:hAnsi="Times New Roman"/>
          <w:i/>
          <w:color w:val="000000"/>
          <w:rPrChange w:id="172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 xml:space="preserve"> </w:t>
      </w:r>
      <w:r w:rsidR="001A25AF" w:rsidRPr="009B3448">
        <w:rPr>
          <w:rFonts w:ascii="Times New Roman" w:hAnsi="Times New Roman"/>
          <w:color w:val="000000"/>
          <w:rPrChange w:id="173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→ Go to Question 3</w:t>
      </w:r>
    </w:p>
    <w:p w14:paraId="41681378" w14:textId="2D4FBA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174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175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 xml:space="preserve">Water on premises → </w:t>
      </w:r>
      <w:r w:rsidRPr="00923F80">
        <w:rPr>
          <w:rFonts w:ascii="Times New Roman" w:hAnsi="Times New Roman"/>
          <w:b/>
          <w:color w:val="000000"/>
          <w:rPrChange w:id="176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Go to Question 4</w:t>
      </w:r>
      <w:r w:rsidR="00D850CD">
        <w:rPr>
          <w:rFonts w:ascii="Times New Roman" w:hAnsi="Times New Roman"/>
          <w:b/>
          <w:color w:val="000000"/>
          <w:rPrChange w:id="177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 xml:space="preserve"> </w:t>
      </w:r>
      <w:ins w:id="178" w:author="Christopher MacKay" w:date="2016-03-08T11:24:00Z">
        <w:r w:rsidR="00AD72B5">
          <w:rPr>
            <w:rFonts w:ascii="Times New Roman" w:hAnsi="Times New Roman" w:cs="Times New Roman"/>
            <w:b/>
            <w:color w:val="000000"/>
            <w:szCs w:val="23"/>
          </w:rPr>
          <w:t xml:space="preserve">  </w:t>
        </w:r>
      </w:ins>
      <w:r w:rsidR="00D850CD" w:rsidRPr="00923F80">
        <w:rPr>
          <w:rFonts w:ascii="Times New Roman" w:hAnsi="Times New Roman"/>
          <w:b/>
          <w:i/>
          <w:color w:val="000000"/>
          <w:rPrChange w:id="179" w:author="Christopher MacKay" w:date="2016-03-08T11:24:00Z">
            <w:rPr>
              <w:rFonts w:ascii="Arial" w:hAnsi="Arial" w:cs="Times New Roman"/>
              <w:i/>
              <w:color w:val="000000"/>
              <w:sz w:val="22"/>
              <w:szCs w:val="22"/>
            </w:rPr>
          </w:rPrChange>
        </w:rPr>
        <w:t xml:space="preserve">(Please skip </w:t>
      </w:r>
      <w:ins w:id="180" w:author="Christopher MacKay" w:date="2016-03-08T11:24:00Z">
        <w:r w:rsidR="00923F80" w:rsidRPr="00923F80">
          <w:rPr>
            <w:rFonts w:ascii="Times New Roman" w:hAnsi="Times New Roman" w:cs="Times New Roman"/>
            <w:b/>
            <w:i/>
            <w:color w:val="000000"/>
            <w:szCs w:val="23"/>
          </w:rPr>
          <w:t>Question</w:t>
        </w:r>
      </w:ins>
      <w:del w:id="181" w:author="Christopher MacKay" w:date="2016-03-08T11:24:00Z">
        <w:r w:rsidR="00D850CD" w:rsidRPr="00D850CD">
          <w:rPr>
            <w:rFonts w:ascii="Arial" w:hAnsi="Arial" w:cs="Times New Roman"/>
            <w:i/>
            <w:color w:val="000000"/>
            <w:sz w:val="22"/>
            <w:szCs w:val="22"/>
          </w:rPr>
          <w:delText>question</w:delText>
        </w:r>
      </w:del>
      <w:r w:rsidR="00D850CD">
        <w:rPr>
          <w:rFonts w:ascii="Times New Roman" w:hAnsi="Times New Roman"/>
          <w:b/>
          <w:i/>
          <w:color w:val="000000"/>
          <w:rPrChange w:id="182" w:author="Christopher MacKay" w:date="2016-03-08T11:24:00Z">
            <w:rPr>
              <w:rFonts w:ascii="Arial" w:hAnsi="Arial" w:cs="Times New Roman"/>
              <w:i/>
              <w:color w:val="000000"/>
              <w:sz w:val="22"/>
              <w:szCs w:val="22"/>
            </w:rPr>
          </w:rPrChange>
        </w:rPr>
        <w:t xml:space="preserve"> </w:t>
      </w:r>
      <w:r w:rsidR="00D850CD" w:rsidRPr="00923F80">
        <w:rPr>
          <w:rFonts w:ascii="Times New Roman" w:hAnsi="Times New Roman"/>
          <w:b/>
          <w:i/>
          <w:color w:val="000000"/>
          <w:rPrChange w:id="183" w:author="Christopher MacKay" w:date="2016-03-08T11:24:00Z">
            <w:rPr>
              <w:rFonts w:ascii="Arial" w:hAnsi="Arial" w:cs="Times New Roman"/>
              <w:i/>
              <w:color w:val="000000"/>
              <w:sz w:val="22"/>
              <w:szCs w:val="22"/>
            </w:rPr>
          </w:rPrChange>
        </w:rPr>
        <w:t>3)</w:t>
      </w:r>
      <w:del w:id="184" w:author="Rebecca Gwaltney" w:date="2016-03-08T11:24:00Z">
        <w:r w:rsidR="00D850CD" w:rsidRPr="009B3448">
          <w:rPr>
            <w:rFonts w:ascii="Times New Roman" w:hAnsi="Times New Roman" w:cs="Times New Roman"/>
            <w:color w:val="000000"/>
            <w:szCs w:val="23"/>
          </w:rPr>
          <w:delText xml:space="preserve"> </w:delText>
        </w:r>
      </w:del>
    </w:p>
    <w:p w14:paraId="50BFC81F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185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186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Don’t know → Go to Question 3</w:t>
      </w:r>
    </w:p>
    <w:p w14:paraId="686D2BD2" w14:textId="77777777" w:rsidR="001A25AF" w:rsidRPr="009B3448" w:rsidRDefault="001A25AF" w:rsidP="001A25AF">
      <w:pPr>
        <w:rPr>
          <w:rFonts w:ascii="Times New Roman" w:hAnsi="Times New Roman"/>
          <w:rPrChange w:id="187" w:author="Christopher MacKay" w:date="2016-03-08T11:24:00Z">
            <w:rPr>
              <w:rFonts w:ascii="Arial" w:hAnsi="Arial"/>
              <w:szCs w:val="20"/>
            </w:rPr>
          </w:rPrChange>
        </w:rPr>
      </w:pPr>
    </w:p>
    <w:p w14:paraId="3F36F9F8" w14:textId="77777777" w:rsidR="001A25AF" w:rsidRPr="009B3448" w:rsidRDefault="001A25AF" w:rsidP="001A25AF">
      <w:pPr>
        <w:pStyle w:val="ListParagraph"/>
        <w:numPr>
          <w:ilvl w:val="0"/>
          <w:numId w:val="15"/>
        </w:numPr>
        <w:rPr>
          <w:rFonts w:ascii="Times New Roman" w:hAnsi="Times New Roman"/>
          <w:rPrChange w:id="188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b/>
          <w:color w:val="000000"/>
          <w:rPrChange w:id="189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</w:rPr>
          </w:rPrChange>
        </w:rPr>
        <w:t xml:space="preserve">Who usually goes to this source to fetch the water for your household? </w:t>
      </w:r>
      <w:r w:rsidRPr="004D4F9D">
        <w:rPr>
          <w:rFonts w:ascii="Times New Roman" w:hAnsi="Times New Roman"/>
          <w:color w:val="000000"/>
          <w:rPrChange w:id="190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</w:rPr>
          </w:rPrChange>
        </w:rPr>
        <w:t>(Probe: Is this person under age 15 years? What sex? Circle the code that best describes this person.)</w:t>
      </w:r>
    </w:p>
    <w:p w14:paraId="3B208166" w14:textId="77777777" w:rsidR="00D850CD" w:rsidRPr="009B3448" w:rsidRDefault="00D850CD" w:rsidP="00D850CD">
      <w:pPr>
        <w:pStyle w:val="ListParagraph"/>
        <w:rPr>
          <w:rFonts w:ascii="Times New Roman" w:hAnsi="Times New Roman"/>
          <w:rPrChange w:id="191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</w:p>
    <w:p w14:paraId="69110BE1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192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193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Adult woman → Go to Question 4</w:t>
      </w:r>
    </w:p>
    <w:p w14:paraId="4E01B12C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194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195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Adult man → Go to Question 4</w:t>
      </w:r>
    </w:p>
    <w:p w14:paraId="31F6B72F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196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197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Female child (under 15 years) → Go to Question 4</w:t>
      </w:r>
    </w:p>
    <w:p w14:paraId="60DE4384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198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199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Male child (under 15 years) → Go to Question 4</w:t>
      </w:r>
    </w:p>
    <w:p w14:paraId="49D0F6B2" w14:textId="77777777" w:rsidR="00D850CD" w:rsidRPr="009B3448" w:rsidRDefault="00D850CD" w:rsidP="00D850CD">
      <w:pPr>
        <w:pStyle w:val="ListParagraph"/>
        <w:spacing w:line="360" w:lineRule="auto"/>
        <w:ind w:left="1440"/>
        <w:rPr>
          <w:rFonts w:ascii="Times New Roman" w:hAnsi="Times New Roman"/>
          <w:rPrChange w:id="200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</w:p>
    <w:p w14:paraId="7094D909" w14:textId="77777777" w:rsidR="001A25AF" w:rsidRPr="009B3448" w:rsidRDefault="001A25AF" w:rsidP="001A25AF">
      <w:pPr>
        <w:rPr>
          <w:rFonts w:ascii="Times New Roman" w:hAnsi="Times New Roman"/>
          <w:rPrChange w:id="201" w:author="Christopher MacKay" w:date="2016-03-08T11:24:00Z">
            <w:rPr>
              <w:rFonts w:ascii="Arial" w:hAnsi="Arial"/>
              <w:szCs w:val="20"/>
            </w:rPr>
          </w:rPrChange>
        </w:rPr>
      </w:pPr>
    </w:p>
    <w:p w14:paraId="19572E53" w14:textId="77777777" w:rsidR="001A25AF" w:rsidRPr="009B3448" w:rsidRDefault="001A25AF" w:rsidP="001A25AF">
      <w:pPr>
        <w:pStyle w:val="ListParagraph"/>
        <w:numPr>
          <w:ilvl w:val="0"/>
          <w:numId w:val="15"/>
        </w:numPr>
        <w:rPr>
          <w:rFonts w:ascii="Times New Roman" w:hAnsi="Times New Roman"/>
          <w:rPrChange w:id="202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b/>
          <w:color w:val="000000"/>
          <w:rPrChange w:id="203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</w:rPr>
          </w:rPrChange>
        </w:rPr>
        <w:t>Do you treat your water in any way to make it safer to drink?</w:t>
      </w:r>
    </w:p>
    <w:p w14:paraId="66B13EBF" w14:textId="77777777" w:rsidR="001A25AF" w:rsidRPr="009B3448" w:rsidRDefault="001A25AF" w:rsidP="009B3448">
      <w:pPr>
        <w:pStyle w:val="ListParagraph"/>
        <w:rPr>
          <w:del w:id="204" w:author="Rebecca Gwaltney" w:date="2016-03-08T11:24:00Z"/>
          <w:rFonts w:ascii="Times New Roman" w:hAnsi="Times New Roman" w:cs="Times New Roman"/>
          <w:szCs w:val="20"/>
        </w:rPr>
      </w:pPr>
    </w:p>
    <w:p w14:paraId="4098E9F6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205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206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Yes → Go to Question 5</w:t>
      </w:r>
    </w:p>
    <w:p w14:paraId="45546AF8" w14:textId="5FF21B65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207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208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 xml:space="preserve">No → </w:t>
      </w:r>
      <w:r w:rsidRPr="00AD72B5">
        <w:rPr>
          <w:rFonts w:ascii="Times New Roman" w:hAnsi="Times New Roman"/>
          <w:b/>
          <w:color w:val="000000"/>
          <w:rPrChange w:id="209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Go to Question 6</w:t>
      </w:r>
      <w:r w:rsidR="0000473E">
        <w:rPr>
          <w:rFonts w:ascii="Times New Roman" w:hAnsi="Times New Roman"/>
          <w:b/>
          <w:color w:val="000000"/>
          <w:rPrChange w:id="210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 xml:space="preserve">   </w:t>
      </w:r>
      <w:ins w:id="211" w:author="Christopher MacKay" w:date="2016-03-08T11:24:00Z">
        <w:r w:rsidR="00AD72B5" w:rsidRPr="00AD72B5">
          <w:rPr>
            <w:rFonts w:ascii="Times New Roman" w:hAnsi="Times New Roman" w:cs="Times New Roman"/>
            <w:b/>
            <w:i/>
            <w:color w:val="000000"/>
            <w:szCs w:val="22"/>
          </w:rPr>
          <w:t>(Please</w:t>
        </w:r>
      </w:ins>
      <w:del w:id="212" w:author="Christopher MacKay" w:date="2016-03-08T11:24:00Z">
        <w:r w:rsidR="00D850CD">
          <w:rPr>
            <w:rFonts w:ascii="Arial" w:hAnsi="Arial" w:cs="Times New Roman"/>
            <w:color w:val="000000"/>
            <w:szCs w:val="23"/>
          </w:rPr>
          <w:delText xml:space="preserve">   </w:delText>
        </w:r>
        <w:r w:rsidR="0000473E">
          <w:rPr>
            <w:rFonts w:ascii="Arial" w:hAnsi="Arial" w:cs="Times New Roman"/>
            <w:color w:val="000000"/>
            <w:szCs w:val="23"/>
          </w:rPr>
          <w:delText xml:space="preserve"> </w:delText>
        </w:r>
        <w:r w:rsidR="0000473E" w:rsidRPr="00D850CD">
          <w:rPr>
            <w:rFonts w:ascii="Arial" w:hAnsi="Arial" w:cs="Times New Roman"/>
            <w:i/>
            <w:color w:val="000000"/>
            <w:sz w:val="22"/>
            <w:szCs w:val="22"/>
          </w:rPr>
          <w:delText>(please</w:delText>
        </w:r>
      </w:del>
      <w:r w:rsidR="0000473E" w:rsidRPr="00AD72B5">
        <w:rPr>
          <w:rFonts w:ascii="Times New Roman" w:hAnsi="Times New Roman"/>
          <w:b/>
          <w:i/>
          <w:color w:val="000000"/>
          <w:rPrChange w:id="213" w:author="Christopher MacKay" w:date="2016-03-08T11:24:00Z">
            <w:rPr>
              <w:rFonts w:ascii="Arial" w:hAnsi="Arial" w:cs="Times New Roman"/>
              <w:i/>
              <w:color w:val="000000"/>
              <w:sz w:val="22"/>
              <w:szCs w:val="22"/>
            </w:rPr>
          </w:rPrChange>
        </w:rPr>
        <w:t xml:space="preserve"> skip </w:t>
      </w:r>
      <w:ins w:id="214" w:author="Christopher MacKay" w:date="2016-03-08T11:24:00Z">
        <w:r w:rsidR="00AD72B5" w:rsidRPr="00AD72B5">
          <w:rPr>
            <w:rFonts w:ascii="Times New Roman" w:hAnsi="Times New Roman" w:cs="Times New Roman"/>
            <w:b/>
            <w:i/>
            <w:color w:val="000000"/>
            <w:szCs w:val="22"/>
          </w:rPr>
          <w:t>Q</w:t>
        </w:r>
        <w:r w:rsidR="0000473E" w:rsidRPr="00AD72B5">
          <w:rPr>
            <w:rFonts w:ascii="Times New Roman" w:hAnsi="Times New Roman" w:cs="Times New Roman"/>
            <w:b/>
            <w:i/>
            <w:color w:val="000000"/>
            <w:szCs w:val="22"/>
          </w:rPr>
          <w:t>uestion</w:t>
        </w:r>
      </w:ins>
      <w:del w:id="215" w:author="Christopher MacKay" w:date="2016-03-08T11:24:00Z">
        <w:r w:rsidR="0000473E" w:rsidRPr="00D850CD">
          <w:rPr>
            <w:rFonts w:ascii="Arial" w:hAnsi="Arial" w:cs="Times New Roman"/>
            <w:i/>
            <w:color w:val="000000"/>
            <w:sz w:val="22"/>
            <w:szCs w:val="22"/>
          </w:rPr>
          <w:delText>question</w:delText>
        </w:r>
      </w:del>
      <w:r w:rsidR="0000473E" w:rsidRPr="00AD72B5">
        <w:rPr>
          <w:rFonts w:ascii="Times New Roman" w:hAnsi="Times New Roman"/>
          <w:b/>
          <w:i/>
          <w:color w:val="000000"/>
          <w:rPrChange w:id="216" w:author="Christopher MacKay" w:date="2016-03-08T11:24:00Z">
            <w:rPr>
              <w:rFonts w:ascii="Arial" w:hAnsi="Arial" w:cs="Times New Roman"/>
              <w:i/>
              <w:color w:val="000000"/>
              <w:sz w:val="22"/>
              <w:szCs w:val="22"/>
            </w:rPr>
          </w:rPrChange>
        </w:rPr>
        <w:t xml:space="preserve"> 5)</w:t>
      </w:r>
    </w:p>
    <w:p w14:paraId="52987573" w14:textId="55FE97F4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217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218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 xml:space="preserve">Don’t know → </w:t>
      </w:r>
      <w:r w:rsidRPr="00AD72B5">
        <w:rPr>
          <w:rFonts w:ascii="Times New Roman" w:hAnsi="Times New Roman"/>
          <w:b/>
          <w:color w:val="000000"/>
          <w:rPrChange w:id="219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Go to Question 6</w:t>
      </w:r>
      <w:r w:rsidR="00D850CD">
        <w:rPr>
          <w:rFonts w:ascii="Times New Roman" w:hAnsi="Times New Roman"/>
          <w:b/>
          <w:color w:val="000000"/>
          <w:rPrChange w:id="220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 xml:space="preserve">  </w:t>
      </w:r>
      <w:ins w:id="221" w:author="Christopher MacKay" w:date="2016-03-08T11:24:00Z">
        <w:r w:rsidR="00AD72B5">
          <w:rPr>
            <w:rFonts w:ascii="Times New Roman" w:hAnsi="Times New Roman" w:cs="Times New Roman"/>
            <w:b/>
            <w:color w:val="000000"/>
            <w:szCs w:val="23"/>
          </w:rPr>
          <w:t xml:space="preserve"> </w:t>
        </w:r>
        <w:r w:rsidR="00AD72B5" w:rsidRPr="00AD72B5">
          <w:rPr>
            <w:rFonts w:ascii="Times New Roman" w:hAnsi="Times New Roman" w:cs="Times New Roman"/>
            <w:b/>
            <w:i/>
            <w:color w:val="000000"/>
            <w:szCs w:val="22"/>
          </w:rPr>
          <w:t>(Please</w:t>
        </w:r>
      </w:ins>
      <w:del w:id="222" w:author="Christopher MacKay" w:date="2016-03-08T11:24:00Z">
        <w:r w:rsidR="00D850CD" w:rsidRPr="00D850CD">
          <w:rPr>
            <w:rFonts w:ascii="Arial" w:hAnsi="Arial" w:cs="Times New Roman"/>
            <w:i/>
            <w:color w:val="000000"/>
            <w:sz w:val="22"/>
            <w:szCs w:val="22"/>
          </w:rPr>
          <w:delText>(please</w:delText>
        </w:r>
      </w:del>
      <w:r w:rsidR="00D850CD" w:rsidRPr="00AD72B5">
        <w:rPr>
          <w:rFonts w:ascii="Times New Roman" w:hAnsi="Times New Roman"/>
          <w:b/>
          <w:i/>
          <w:color w:val="000000"/>
          <w:rPrChange w:id="223" w:author="Christopher MacKay" w:date="2016-03-08T11:24:00Z">
            <w:rPr>
              <w:rFonts w:ascii="Arial" w:hAnsi="Arial" w:cs="Times New Roman"/>
              <w:i/>
              <w:color w:val="000000"/>
              <w:sz w:val="22"/>
              <w:szCs w:val="22"/>
            </w:rPr>
          </w:rPrChange>
        </w:rPr>
        <w:t xml:space="preserve"> skip </w:t>
      </w:r>
      <w:ins w:id="224" w:author="Christopher MacKay" w:date="2016-03-08T11:24:00Z">
        <w:r w:rsidR="00AD72B5" w:rsidRPr="00AD72B5">
          <w:rPr>
            <w:rFonts w:ascii="Times New Roman" w:hAnsi="Times New Roman" w:cs="Times New Roman"/>
            <w:b/>
            <w:i/>
            <w:color w:val="000000"/>
            <w:szCs w:val="22"/>
          </w:rPr>
          <w:t>Q</w:t>
        </w:r>
        <w:r w:rsidR="00D850CD" w:rsidRPr="00AD72B5">
          <w:rPr>
            <w:rFonts w:ascii="Times New Roman" w:hAnsi="Times New Roman" w:cs="Times New Roman"/>
            <w:b/>
            <w:i/>
            <w:color w:val="000000"/>
            <w:szCs w:val="22"/>
          </w:rPr>
          <w:t>uestion</w:t>
        </w:r>
      </w:ins>
      <w:del w:id="225" w:author="Christopher MacKay" w:date="2016-03-08T11:24:00Z">
        <w:r w:rsidR="00D850CD" w:rsidRPr="00D850CD">
          <w:rPr>
            <w:rFonts w:ascii="Arial" w:hAnsi="Arial" w:cs="Times New Roman"/>
            <w:i/>
            <w:color w:val="000000"/>
            <w:sz w:val="22"/>
            <w:szCs w:val="22"/>
          </w:rPr>
          <w:delText>question</w:delText>
        </w:r>
      </w:del>
      <w:r w:rsidR="00D850CD" w:rsidRPr="00AD72B5">
        <w:rPr>
          <w:rFonts w:ascii="Times New Roman" w:hAnsi="Times New Roman"/>
          <w:b/>
          <w:i/>
          <w:color w:val="000000"/>
          <w:rPrChange w:id="226" w:author="Christopher MacKay" w:date="2016-03-08T11:24:00Z">
            <w:rPr>
              <w:rFonts w:ascii="Arial" w:hAnsi="Arial" w:cs="Times New Roman"/>
              <w:i/>
              <w:color w:val="000000"/>
              <w:sz w:val="22"/>
              <w:szCs w:val="22"/>
            </w:rPr>
          </w:rPrChange>
        </w:rPr>
        <w:t xml:space="preserve"> 5)</w:t>
      </w:r>
    </w:p>
    <w:p w14:paraId="3DDE8FF3" w14:textId="77777777" w:rsidR="00D850CD" w:rsidRPr="009B3448" w:rsidRDefault="00D850CD" w:rsidP="00D850CD">
      <w:pPr>
        <w:pStyle w:val="ListParagraph"/>
        <w:spacing w:line="360" w:lineRule="auto"/>
        <w:ind w:left="1440"/>
        <w:rPr>
          <w:rFonts w:ascii="Times New Roman" w:hAnsi="Times New Roman"/>
          <w:rPrChange w:id="227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</w:p>
    <w:p w14:paraId="1E452895" w14:textId="77777777" w:rsidR="001A25AF" w:rsidRPr="009B3448" w:rsidRDefault="001A25AF" w:rsidP="001A25AF">
      <w:pPr>
        <w:rPr>
          <w:rFonts w:ascii="Times New Roman" w:hAnsi="Times New Roman"/>
          <w:rPrChange w:id="228" w:author="Christopher MacKay" w:date="2016-03-08T11:24:00Z">
            <w:rPr>
              <w:rFonts w:ascii="Arial" w:hAnsi="Arial"/>
              <w:szCs w:val="20"/>
            </w:rPr>
          </w:rPrChange>
        </w:rPr>
      </w:pPr>
    </w:p>
    <w:p w14:paraId="5E32A4A8" w14:textId="77777777" w:rsidR="001A25AF" w:rsidRPr="009B3448" w:rsidRDefault="001A25AF" w:rsidP="001A25AF">
      <w:pPr>
        <w:pStyle w:val="ListParagraph"/>
        <w:numPr>
          <w:ilvl w:val="0"/>
          <w:numId w:val="15"/>
        </w:numPr>
        <w:rPr>
          <w:rFonts w:ascii="Times New Roman" w:hAnsi="Times New Roman"/>
          <w:rPrChange w:id="229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b/>
          <w:color w:val="000000"/>
          <w:rPrChange w:id="230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</w:rPr>
          </w:rPrChange>
        </w:rPr>
        <w:t xml:space="preserve">What do you usually do to the water to make it safer to drink? (Anything else? </w:t>
      </w:r>
      <w:r w:rsidRPr="00F40C41">
        <w:rPr>
          <w:rFonts w:ascii="Times New Roman" w:hAnsi="Times New Roman"/>
          <w:b/>
          <w:color w:val="000000"/>
          <w:rPrChange w:id="231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  <w:highlight w:val="yellow"/>
            </w:rPr>
          </w:rPrChange>
        </w:rPr>
        <w:t xml:space="preserve">Record </w:t>
      </w:r>
      <w:r w:rsidR="00F92D77" w:rsidRPr="00F40C41">
        <w:rPr>
          <w:rFonts w:ascii="Times New Roman" w:hAnsi="Times New Roman"/>
          <w:b/>
          <w:color w:val="000000"/>
          <w:rPrChange w:id="232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  <w:highlight w:val="yellow"/>
            </w:rPr>
          </w:rPrChange>
        </w:rPr>
        <w:t xml:space="preserve">by CIRCLING </w:t>
      </w:r>
      <w:r w:rsidRPr="00F40C41">
        <w:rPr>
          <w:rFonts w:ascii="Times New Roman" w:hAnsi="Times New Roman"/>
          <w:b/>
          <w:color w:val="000000"/>
          <w:u w:val="single"/>
          <w:rPrChange w:id="233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  <w:highlight w:val="yellow"/>
              <w:u w:val="single"/>
            </w:rPr>
          </w:rPrChange>
        </w:rPr>
        <w:t>all items</w:t>
      </w:r>
      <w:r w:rsidRPr="00F40C41">
        <w:rPr>
          <w:rFonts w:ascii="Times New Roman" w:hAnsi="Times New Roman"/>
          <w:b/>
          <w:color w:val="000000"/>
          <w:rPrChange w:id="234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  <w:highlight w:val="yellow"/>
            </w:rPr>
          </w:rPrChange>
        </w:rPr>
        <w:t xml:space="preserve"> mentioned</w:t>
      </w:r>
      <w:r w:rsidR="00F92D77" w:rsidRPr="00F40C41">
        <w:rPr>
          <w:rFonts w:ascii="Times New Roman" w:hAnsi="Times New Roman"/>
          <w:b/>
          <w:color w:val="000000"/>
          <w:rPrChange w:id="235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  <w:highlight w:val="yellow"/>
            </w:rPr>
          </w:rPrChange>
        </w:rPr>
        <w:t xml:space="preserve"> by the respondent below</w:t>
      </w:r>
      <w:r w:rsidRPr="00F40C41">
        <w:rPr>
          <w:rFonts w:ascii="Times New Roman" w:hAnsi="Times New Roman"/>
          <w:b/>
          <w:color w:val="000000"/>
          <w:rPrChange w:id="236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</w:rPr>
          </w:rPrChange>
        </w:rPr>
        <w:t>.)</w:t>
      </w:r>
      <w:r w:rsidR="00F92D77" w:rsidRPr="009B3448">
        <w:rPr>
          <w:rFonts w:ascii="Times New Roman" w:hAnsi="Times New Roman"/>
          <w:b/>
          <w:color w:val="000000"/>
          <w:rPrChange w:id="237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</w:rPr>
          </w:rPrChange>
        </w:rPr>
        <w:br/>
      </w:r>
    </w:p>
    <w:p w14:paraId="57E3BAA4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238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239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Boil → Go to Question 6</w:t>
      </w:r>
    </w:p>
    <w:p w14:paraId="567BF7D9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240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241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Add bleach/chlorine → Go to Question 6</w:t>
      </w:r>
    </w:p>
    <w:p w14:paraId="6CE02A9A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242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243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Strain it through a cloth → Go to Question 6</w:t>
      </w:r>
    </w:p>
    <w:p w14:paraId="6ECF4FED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244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245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Use a water filter (ceramic, sand, composite, etc.) → Go to Question 6</w:t>
      </w:r>
    </w:p>
    <w:p w14:paraId="223A2C36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246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247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Solar disinfection → Go to Question 6</w:t>
      </w:r>
    </w:p>
    <w:p w14:paraId="2CBEE9DC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248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249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Let it stand and settle → Go to Question 6</w:t>
      </w:r>
    </w:p>
    <w:p w14:paraId="331E7962" w14:textId="23185092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250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251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 xml:space="preserve">Other (specify) </w:t>
      </w:r>
      <w:ins w:id="252" w:author="Christopher MacKay" w:date="2016-03-08T11:24:00Z">
        <w:r w:rsidR="00786AF4" w:rsidRPr="009B3448">
          <w:rPr>
            <w:rFonts w:ascii="Times New Roman" w:hAnsi="Times New Roman" w:cs="Times New Roman"/>
            <w:color w:val="000000"/>
            <w:szCs w:val="23"/>
          </w:rPr>
          <w:t>_________________________________</w:t>
        </w:r>
        <w:r w:rsidRPr="009B3448">
          <w:rPr>
            <w:rFonts w:ascii="Times New Roman" w:hAnsi="Times New Roman" w:cs="Times New Roman"/>
            <w:color w:val="000000"/>
            <w:szCs w:val="23"/>
          </w:rPr>
          <w:t xml:space="preserve"> </w:t>
        </w:r>
      </w:ins>
      <w:r w:rsidRPr="009B3448">
        <w:rPr>
          <w:rFonts w:ascii="Times New Roman" w:hAnsi="Times New Roman"/>
          <w:color w:val="000000"/>
          <w:rPrChange w:id="253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→ Go to Question 6</w:t>
      </w:r>
    </w:p>
    <w:p w14:paraId="332383FD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254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255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Don’t know → Go to Question 6</w:t>
      </w:r>
    </w:p>
    <w:p w14:paraId="748B3D26" w14:textId="77777777" w:rsidR="00336DA8" w:rsidRPr="009B3448" w:rsidRDefault="00336DA8" w:rsidP="00336DA8">
      <w:pPr>
        <w:rPr>
          <w:rFonts w:ascii="Times New Roman" w:hAnsi="Times New Roman"/>
          <w:rPrChange w:id="256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</w:p>
    <w:p w14:paraId="1CB5DC82" w14:textId="77777777" w:rsidR="00336DA8" w:rsidRDefault="00336DA8" w:rsidP="00336DA8">
      <w:pPr>
        <w:rPr>
          <w:rFonts w:ascii="Times New Roman" w:hAnsi="Times New Roman"/>
          <w:i/>
          <w:rPrChange w:id="257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</w:p>
    <w:p w14:paraId="07D92AE4" w14:textId="77777777" w:rsidR="00336DA8" w:rsidRDefault="00336DA8" w:rsidP="00336DA8">
      <w:pPr>
        <w:rPr>
          <w:del w:id="258" w:author="Christopher MacKay" w:date="2016-03-08T11:24:00Z"/>
          <w:rFonts w:ascii="Arial" w:hAnsi="Arial" w:cs="Times New Roman"/>
          <w:szCs w:val="20"/>
        </w:rPr>
      </w:pPr>
    </w:p>
    <w:p w14:paraId="314F2121" w14:textId="77777777" w:rsidR="00336DA8" w:rsidRPr="00D850CD" w:rsidRDefault="0093080D" w:rsidP="00336DA8">
      <w:pPr>
        <w:rPr>
          <w:del w:id="259" w:author="Christopher MacKay" w:date="2016-03-08T11:24:00Z"/>
          <w:rFonts w:ascii="Arial" w:hAnsi="Arial" w:cs="Times New Roman"/>
          <w:b/>
          <w:szCs w:val="20"/>
        </w:rPr>
      </w:pPr>
      <w:del w:id="260" w:author="Christopher MacKay" w:date="2016-03-08T11:24:00Z">
        <w:r>
          <w:rPr>
            <w:rFonts w:ascii="Arial" w:hAnsi="Arial" w:cs="Times New Roman"/>
            <w:b/>
            <w:szCs w:val="20"/>
          </w:rPr>
          <w:delText xml:space="preserve">                                                                                      </w:delText>
        </w:r>
        <w:r w:rsidR="0099787F" w:rsidRPr="0099787F">
          <w:rPr>
            <w:rFonts w:ascii="Arial" w:hAnsi="Arial" w:cs="Times New Roman"/>
            <w:b/>
            <w:szCs w:val="20"/>
          </w:rPr>
          <w:delText>Questions</w:delText>
        </w:r>
        <w:r w:rsidR="0099787F">
          <w:rPr>
            <w:rFonts w:ascii="Arial" w:hAnsi="Arial" w:cs="Times New Roman"/>
            <w:b/>
            <w:szCs w:val="20"/>
          </w:rPr>
          <w:delText xml:space="preserve"> 6-8 </w:delText>
        </w:r>
        <w:r>
          <w:rPr>
            <w:rFonts w:ascii="Arial" w:hAnsi="Arial" w:cs="Times New Roman"/>
            <w:b/>
            <w:szCs w:val="20"/>
          </w:rPr>
          <w:delText xml:space="preserve">continued </w:delText>
        </w:r>
        <w:r w:rsidR="0099787F">
          <w:rPr>
            <w:rFonts w:ascii="Arial" w:hAnsi="Arial" w:cs="Times New Roman"/>
            <w:b/>
            <w:szCs w:val="20"/>
          </w:rPr>
          <w:delText>on Next Page</w:delText>
        </w:r>
        <w:r w:rsidR="0099787F" w:rsidRPr="0099787F">
          <w:rPr>
            <w:rFonts w:ascii="Arial" w:hAnsi="Arial" w:cs="Times New Roman"/>
            <w:b/>
            <w:color w:val="000000"/>
            <w:szCs w:val="23"/>
          </w:rPr>
          <w:delText xml:space="preserve"> →</w:delText>
        </w:r>
      </w:del>
    </w:p>
    <w:p w14:paraId="43B6C096" w14:textId="76D7BE36" w:rsidR="001A25AF" w:rsidRPr="009B3448" w:rsidRDefault="00F92D77" w:rsidP="00D850CD">
      <w:pPr>
        <w:rPr>
          <w:rFonts w:ascii="Times New Roman" w:hAnsi="Times New Roman"/>
          <w:i/>
          <w:rPrChange w:id="261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</w:pPr>
      <w:r w:rsidRPr="004D4F9D">
        <w:rPr>
          <w:rFonts w:ascii="Times New Roman" w:hAnsi="Times New Roman"/>
          <w:i/>
          <w:rPrChange w:id="262" w:author="Christopher MacKay" w:date="2016-03-08T11:24:00Z">
            <w:rPr>
              <w:rFonts w:ascii="Arial" w:hAnsi="Arial" w:cs="Arial"/>
              <w:b/>
              <w:i/>
              <w:sz w:val="22"/>
              <w:szCs w:val="22"/>
            </w:rPr>
          </w:rPrChange>
        </w:rPr>
        <w:t>The below questions aim</w:t>
      </w:r>
      <w:r w:rsidR="00680A80" w:rsidRPr="004D4F9D">
        <w:rPr>
          <w:rFonts w:ascii="Times New Roman" w:hAnsi="Times New Roman"/>
          <w:i/>
          <w:rPrChange w:id="263" w:author="Christopher MacKay" w:date="2016-03-08T11:24:00Z">
            <w:rPr>
              <w:rFonts w:ascii="Arial" w:hAnsi="Arial" w:cs="Arial"/>
              <w:b/>
              <w:i/>
              <w:sz w:val="22"/>
              <w:szCs w:val="22"/>
            </w:rPr>
          </w:rPrChange>
        </w:rPr>
        <w:t xml:space="preserve"> to determine</w:t>
      </w:r>
      <w:r w:rsidRPr="004D4F9D">
        <w:rPr>
          <w:rFonts w:ascii="Times New Roman" w:hAnsi="Times New Roman"/>
          <w:i/>
          <w:rPrChange w:id="264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</w:t>
      </w:r>
      <w:r w:rsidRPr="009B3448">
        <w:rPr>
          <w:rFonts w:ascii="Times New Roman" w:hAnsi="Times New Roman"/>
          <w:i/>
          <w:rPrChange w:id="265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>whether a sanitation facility is shared with other households, and if so with how m</w:t>
      </w:r>
      <w:r w:rsidR="00D850CD" w:rsidRPr="009B3448">
        <w:rPr>
          <w:rFonts w:ascii="Times New Roman" w:hAnsi="Times New Roman"/>
          <w:i/>
          <w:rPrChange w:id="266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>any</w:t>
      </w:r>
      <w:r w:rsidRPr="009B3448">
        <w:rPr>
          <w:rFonts w:ascii="Times New Roman" w:hAnsi="Times New Roman"/>
          <w:i/>
          <w:rPrChange w:id="267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. </w:t>
      </w:r>
      <w:r w:rsidR="00680A80" w:rsidRPr="009B3448">
        <w:rPr>
          <w:rFonts w:ascii="Times New Roman" w:hAnsi="Times New Roman"/>
          <w:i/>
          <w:rPrChange w:id="268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Please </w:t>
      </w:r>
      <w:r w:rsidR="00680A80" w:rsidRPr="009B3448">
        <w:rPr>
          <w:rFonts w:ascii="Times New Roman" w:hAnsi="Times New Roman"/>
          <w:b/>
          <w:i/>
          <w:rPrChange w:id="269" w:author="Christopher MacKay" w:date="2016-03-08T11:24:00Z">
            <w:rPr>
              <w:rFonts w:ascii="Arial" w:hAnsi="Arial" w:cs="Arial"/>
              <w:b/>
              <w:i/>
              <w:sz w:val="22"/>
              <w:szCs w:val="22"/>
            </w:rPr>
          </w:rPrChange>
        </w:rPr>
        <w:t>CIRCLE</w:t>
      </w:r>
      <w:r w:rsidR="00680A80" w:rsidRPr="009B3448">
        <w:rPr>
          <w:rFonts w:ascii="Times New Roman" w:hAnsi="Times New Roman"/>
          <w:i/>
          <w:rPrChange w:id="270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the response to each question</w:t>
      </w:r>
      <w:r w:rsidR="00D14B4D" w:rsidRPr="009B3448">
        <w:rPr>
          <w:rFonts w:ascii="Times New Roman" w:hAnsi="Times New Roman"/>
          <w:i/>
          <w:rPrChange w:id="271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>.</w:t>
      </w:r>
      <w:r w:rsidR="00D850CD" w:rsidRPr="009B3448">
        <w:rPr>
          <w:rFonts w:ascii="Times New Roman" w:hAnsi="Times New Roman"/>
          <w:i/>
          <w:rPrChange w:id="272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</w:t>
      </w:r>
      <w:r w:rsidR="000F0358" w:rsidRPr="009B3448">
        <w:rPr>
          <w:rFonts w:ascii="Times New Roman" w:hAnsi="Times New Roman"/>
          <w:i/>
          <w:rPrChange w:id="273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Please refer to definitions of below items for Questions 6, 7, 8 provided </w:t>
      </w:r>
      <w:r w:rsidR="000F0358">
        <w:rPr>
          <w:rFonts w:ascii="Times New Roman" w:hAnsi="Times New Roman"/>
          <w:i/>
          <w:rPrChange w:id="274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on </w:t>
      </w:r>
      <w:ins w:id="275" w:author="Christopher MacKay" w:date="2016-03-08T11:24:00Z">
        <w:r w:rsidR="004D4F9D">
          <w:rPr>
            <w:rFonts w:ascii="Times New Roman" w:hAnsi="Times New Roman" w:cs="Arial"/>
            <w:i/>
            <w:szCs w:val="22"/>
          </w:rPr>
          <w:t xml:space="preserve">the survey </w:t>
        </w:r>
        <w:proofErr w:type="gramStart"/>
        <w:r w:rsidR="004D4F9D">
          <w:rPr>
            <w:rFonts w:ascii="Times New Roman" w:hAnsi="Times New Roman" w:cs="Arial"/>
            <w:i/>
            <w:szCs w:val="22"/>
          </w:rPr>
          <w:t>hand-out</w:t>
        </w:r>
        <w:proofErr w:type="gramEnd"/>
        <w:r w:rsidR="000F0358" w:rsidRPr="009B3448">
          <w:rPr>
            <w:rFonts w:ascii="Times New Roman" w:hAnsi="Times New Roman" w:cs="Arial"/>
            <w:i/>
            <w:szCs w:val="22"/>
          </w:rPr>
          <w:t>.</w:t>
        </w:r>
      </w:ins>
      <w:del w:id="276" w:author="Christopher MacKay" w:date="2016-03-08T11:24:00Z">
        <w:r w:rsidR="000F0358" w:rsidRPr="00D850CD">
          <w:rPr>
            <w:rFonts w:ascii="Arial" w:hAnsi="Arial" w:cs="Arial"/>
            <w:i/>
            <w:sz w:val="22"/>
            <w:szCs w:val="22"/>
          </w:rPr>
          <w:delText>back side of this page.</w:delText>
        </w:r>
      </w:del>
      <w:r w:rsidRPr="009B3448">
        <w:rPr>
          <w:rFonts w:ascii="Times New Roman" w:hAnsi="Times New Roman"/>
          <w:i/>
          <w:rPrChange w:id="277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br/>
      </w:r>
    </w:p>
    <w:p w14:paraId="55070CEA" w14:textId="77777777" w:rsidR="001A25AF" w:rsidRPr="009B3448" w:rsidRDefault="001A25AF" w:rsidP="001A25AF">
      <w:pPr>
        <w:pStyle w:val="ListParagraph"/>
        <w:numPr>
          <w:ilvl w:val="0"/>
          <w:numId w:val="15"/>
        </w:numPr>
        <w:rPr>
          <w:rFonts w:ascii="Times New Roman" w:hAnsi="Times New Roman"/>
          <w:rPrChange w:id="278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b/>
          <w:color w:val="000000"/>
          <w:rPrChange w:id="279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</w:rPr>
          </w:rPrChange>
        </w:rPr>
        <w:t xml:space="preserve">What kind of toilet facility do members of your household usually use? </w:t>
      </w:r>
      <w:r w:rsidRPr="00F40C41">
        <w:rPr>
          <w:rFonts w:ascii="Times New Roman" w:hAnsi="Times New Roman"/>
          <w:b/>
          <w:color w:val="000000"/>
          <w:rPrChange w:id="280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  <w:highlight w:val="yellow"/>
            </w:rPr>
          </w:rPrChange>
        </w:rPr>
        <w:t>(If “</w:t>
      </w:r>
      <w:r w:rsidRPr="00F40C41">
        <w:rPr>
          <w:rFonts w:ascii="Times New Roman" w:hAnsi="Times New Roman"/>
          <w:b/>
          <w:color w:val="000000"/>
          <w:u w:val="single"/>
          <w:rPrChange w:id="281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  <w:highlight w:val="yellow"/>
              <w:u w:val="single"/>
            </w:rPr>
          </w:rPrChange>
        </w:rPr>
        <w:t>flush</w:t>
      </w:r>
      <w:r w:rsidRPr="00F40C41">
        <w:rPr>
          <w:rFonts w:ascii="Times New Roman" w:hAnsi="Times New Roman"/>
          <w:b/>
          <w:color w:val="000000"/>
          <w:rPrChange w:id="282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  <w:highlight w:val="yellow"/>
            </w:rPr>
          </w:rPrChange>
        </w:rPr>
        <w:t>” or “</w:t>
      </w:r>
      <w:r w:rsidRPr="00F40C41">
        <w:rPr>
          <w:rFonts w:ascii="Times New Roman" w:hAnsi="Times New Roman"/>
          <w:b/>
          <w:color w:val="000000"/>
          <w:u w:val="single"/>
          <w:rPrChange w:id="283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  <w:highlight w:val="yellow"/>
              <w:u w:val="single"/>
            </w:rPr>
          </w:rPrChange>
        </w:rPr>
        <w:t>pour flush</w:t>
      </w:r>
      <w:r w:rsidRPr="00F40C41">
        <w:rPr>
          <w:rFonts w:ascii="Times New Roman" w:hAnsi="Times New Roman"/>
          <w:b/>
          <w:color w:val="000000"/>
          <w:rPrChange w:id="284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  <w:highlight w:val="yellow"/>
            </w:rPr>
          </w:rPrChange>
        </w:rPr>
        <w:t>” probe: Where does it flush to?)</w:t>
      </w:r>
      <w:r w:rsidR="00680A80" w:rsidRPr="009B3448">
        <w:rPr>
          <w:rFonts w:ascii="Times New Roman" w:hAnsi="Times New Roman"/>
          <w:b/>
          <w:color w:val="000000"/>
          <w:rPrChange w:id="285" w:author="Christopher MacKay" w:date="2016-03-08T11:24:00Z">
            <w:rPr>
              <w:rFonts w:ascii="Arial" w:hAnsi="Arial" w:cs="Times New Roman"/>
              <w:b/>
              <w:bCs/>
              <w:color w:val="000000"/>
              <w:szCs w:val="23"/>
            </w:rPr>
          </w:rPrChange>
        </w:rPr>
        <w:br/>
      </w:r>
    </w:p>
    <w:p w14:paraId="0A873F5C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286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287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Flush/pour flush to:</w:t>
      </w:r>
    </w:p>
    <w:p w14:paraId="01965171" w14:textId="77777777" w:rsidR="001A25AF" w:rsidRPr="009B3448" w:rsidRDefault="001A25AF" w:rsidP="00F92D77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/>
          <w:rPrChange w:id="288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289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Piped sewer system → Go to Question 7</w:t>
      </w:r>
    </w:p>
    <w:p w14:paraId="7EBF052F" w14:textId="77777777" w:rsidR="001A25AF" w:rsidRPr="009B3448" w:rsidRDefault="001A25AF" w:rsidP="00F92D77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/>
          <w:rPrChange w:id="290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291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Septic tank → Go to Question 7</w:t>
      </w:r>
    </w:p>
    <w:p w14:paraId="0136D191" w14:textId="77777777" w:rsidR="001A25AF" w:rsidRPr="009B3448" w:rsidRDefault="001A25AF" w:rsidP="00F92D77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/>
          <w:rPrChange w:id="292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293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Pit latrine → Go to Question 7</w:t>
      </w:r>
    </w:p>
    <w:p w14:paraId="2F125F80" w14:textId="77777777" w:rsidR="001A25AF" w:rsidRPr="009B3448" w:rsidRDefault="001A25AF" w:rsidP="00F92D77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/>
          <w:rPrChange w:id="294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295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Elsewhere → Go to Question 7</w:t>
      </w:r>
    </w:p>
    <w:p w14:paraId="6EE67156" w14:textId="77777777" w:rsidR="001A25AF" w:rsidRPr="009B3448" w:rsidRDefault="001A25AF" w:rsidP="00F92D77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/>
          <w:rPrChange w:id="296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>
        <w:rPr>
          <w:rFonts w:ascii="Times New Roman" w:hAnsi="Times New Roman"/>
          <w:color w:val="000000"/>
          <w:rPrChange w:id="297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Unknown place/not sure</w:t>
      </w:r>
      <w:del w:id="298" w:author="Christopher MacKay" w:date="2016-03-08T11:24:00Z">
        <w:r w:rsidRPr="001A25AF">
          <w:rPr>
            <w:rFonts w:ascii="Arial" w:hAnsi="Arial" w:cs="Times New Roman"/>
            <w:color w:val="000000"/>
            <w:szCs w:val="23"/>
          </w:rPr>
          <w:delText>/DK where</w:delText>
        </w:r>
      </w:del>
      <w:r w:rsidRPr="009B3448">
        <w:rPr>
          <w:rFonts w:ascii="Times New Roman" w:hAnsi="Times New Roman"/>
          <w:color w:val="000000"/>
          <w:rPrChange w:id="299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 xml:space="preserve"> → Go to Question 7</w:t>
      </w:r>
    </w:p>
    <w:p w14:paraId="1996F2A8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300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301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Ventilated improved pit latrine (VIP) → Go to Question 7</w:t>
      </w:r>
    </w:p>
    <w:p w14:paraId="4EE7E362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302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303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Pit latrine with slab → Go to Question 7</w:t>
      </w:r>
    </w:p>
    <w:p w14:paraId="310B03F7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304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305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Pit latrine without slab/open pit → Go to Question 7</w:t>
      </w:r>
    </w:p>
    <w:p w14:paraId="0EA3DAA6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306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307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Composting toilet → Go to Question 7</w:t>
      </w:r>
    </w:p>
    <w:p w14:paraId="3F07C375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308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309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Bucket → Go to Question 7</w:t>
      </w:r>
    </w:p>
    <w:p w14:paraId="27E23F57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310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311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Hanging toilet/hanging latrine → Go to Question 7</w:t>
      </w:r>
    </w:p>
    <w:p w14:paraId="2DA4AC4C" w14:textId="6C6E0D16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312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313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 xml:space="preserve">No facilities or bush or field → </w:t>
      </w:r>
      <w:r w:rsidRPr="00AD72B5">
        <w:rPr>
          <w:rFonts w:ascii="Times New Roman" w:hAnsi="Times New Roman"/>
          <w:b/>
          <w:color w:val="000000"/>
          <w:rPrChange w:id="314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Go to Question 9</w:t>
      </w:r>
      <w:r w:rsidR="0000473E">
        <w:rPr>
          <w:rFonts w:ascii="Times New Roman" w:hAnsi="Times New Roman"/>
          <w:b/>
          <w:color w:val="000000"/>
          <w:rPrChange w:id="315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 xml:space="preserve">  </w:t>
      </w:r>
      <w:ins w:id="316" w:author="Christopher MacKay" w:date="2016-03-08T11:24:00Z">
        <w:r w:rsidR="00AD72B5">
          <w:rPr>
            <w:rFonts w:ascii="Times New Roman" w:hAnsi="Times New Roman" w:cs="Times New Roman"/>
            <w:b/>
            <w:color w:val="000000"/>
            <w:szCs w:val="23"/>
          </w:rPr>
          <w:t xml:space="preserve"> </w:t>
        </w:r>
        <w:r w:rsidR="00AD72B5">
          <w:rPr>
            <w:rFonts w:ascii="Times New Roman" w:hAnsi="Times New Roman" w:cs="Times New Roman"/>
            <w:b/>
            <w:i/>
            <w:color w:val="000000"/>
            <w:szCs w:val="22"/>
          </w:rPr>
          <w:t>(Please</w:t>
        </w:r>
      </w:ins>
      <w:del w:id="317" w:author="Christopher MacKay" w:date="2016-03-08T11:24:00Z">
        <w:r w:rsidR="0000473E" w:rsidRPr="00D850CD">
          <w:rPr>
            <w:rFonts w:ascii="Arial" w:hAnsi="Arial" w:cs="Times New Roman"/>
            <w:i/>
            <w:color w:val="000000"/>
            <w:sz w:val="22"/>
            <w:szCs w:val="22"/>
          </w:rPr>
          <w:delText>(please</w:delText>
        </w:r>
      </w:del>
      <w:r w:rsidR="0000473E">
        <w:rPr>
          <w:rFonts w:ascii="Times New Roman" w:hAnsi="Times New Roman"/>
          <w:b/>
          <w:i/>
          <w:color w:val="000000"/>
          <w:rPrChange w:id="318" w:author="Christopher MacKay" w:date="2016-03-08T11:24:00Z">
            <w:rPr>
              <w:rFonts w:ascii="Arial" w:hAnsi="Arial" w:cs="Times New Roman"/>
              <w:i/>
              <w:color w:val="000000"/>
              <w:sz w:val="22"/>
              <w:szCs w:val="22"/>
            </w:rPr>
          </w:rPrChange>
        </w:rPr>
        <w:t xml:space="preserve"> skip </w:t>
      </w:r>
      <w:ins w:id="319" w:author="Christopher MacKay" w:date="2016-03-08T11:24:00Z">
        <w:r w:rsidR="00AD72B5">
          <w:rPr>
            <w:rFonts w:ascii="Times New Roman" w:hAnsi="Times New Roman" w:cs="Times New Roman"/>
            <w:b/>
            <w:i/>
            <w:color w:val="000000"/>
            <w:szCs w:val="22"/>
          </w:rPr>
          <w:t>Q</w:t>
        </w:r>
        <w:r w:rsidR="0000473E" w:rsidRPr="00AD72B5">
          <w:rPr>
            <w:rFonts w:ascii="Times New Roman" w:hAnsi="Times New Roman" w:cs="Times New Roman"/>
            <w:b/>
            <w:i/>
            <w:color w:val="000000"/>
            <w:szCs w:val="22"/>
          </w:rPr>
          <w:t>uestion</w:t>
        </w:r>
        <w:r w:rsidR="00AD72B5">
          <w:rPr>
            <w:rFonts w:ascii="Times New Roman" w:hAnsi="Times New Roman" w:cs="Times New Roman"/>
            <w:b/>
            <w:i/>
            <w:color w:val="000000"/>
            <w:szCs w:val="22"/>
          </w:rPr>
          <w:t>s</w:t>
        </w:r>
      </w:ins>
      <w:del w:id="320" w:author="Christopher MacKay" w:date="2016-03-08T11:24:00Z">
        <w:r w:rsidR="0000473E" w:rsidRPr="00D850CD">
          <w:rPr>
            <w:rFonts w:ascii="Arial" w:hAnsi="Arial" w:cs="Times New Roman"/>
            <w:i/>
            <w:color w:val="000000"/>
            <w:sz w:val="22"/>
            <w:szCs w:val="22"/>
          </w:rPr>
          <w:delText>question</w:delText>
        </w:r>
      </w:del>
      <w:r w:rsidR="0000473E" w:rsidRPr="00AD72B5">
        <w:rPr>
          <w:rFonts w:ascii="Times New Roman" w:hAnsi="Times New Roman"/>
          <w:b/>
          <w:i/>
          <w:color w:val="000000"/>
          <w:rPrChange w:id="321" w:author="Christopher MacKay" w:date="2016-03-08T11:24:00Z">
            <w:rPr>
              <w:rFonts w:ascii="Arial" w:hAnsi="Arial" w:cs="Times New Roman"/>
              <w:i/>
              <w:color w:val="000000"/>
              <w:sz w:val="22"/>
              <w:szCs w:val="22"/>
            </w:rPr>
          </w:rPrChange>
        </w:rPr>
        <w:t xml:space="preserve"> 7 &amp; 8)</w:t>
      </w:r>
    </w:p>
    <w:p w14:paraId="2172A239" w14:textId="54F8E799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322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  <w:r w:rsidRPr="009B3448">
        <w:rPr>
          <w:rFonts w:ascii="Times New Roman" w:hAnsi="Times New Roman"/>
          <w:color w:val="000000"/>
          <w:rPrChange w:id="323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 xml:space="preserve">Other (specify) </w:t>
      </w:r>
      <w:ins w:id="324" w:author="Christopher MacKay" w:date="2016-03-08T11:24:00Z">
        <w:r w:rsidR="00680A80" w:rsidRPr="009B3448">
          <w:rPr>
            <w:rFonts w:ascii="Times New Roman" w:hAnsi="Times New Roman" w:cs="Times New Roman"/>
            <w:color w:val="000000"/>
            <w:szCs w:val="23"/>
          </w:rPr>
          <w:t>___________________________________</w:t>
        </w:r>
        <w:proofErr w:type="gramStart"/>
        <w:r w:rsidR="00680A80" w:rsidRPr="009B3448">
          <w:rPr>
            <w:rFonts w:ascii="Times New Roman" w:hAnsi="Times New Roman" w:cs="Times New Roman"/>
            <w:color w:val="000000"/>
            <w:szCs w:val="23"/>
          </w:rPr>
          <w:t>_</w:t>
        </w:r>
        <w:r w:rsidR="00786AF4" w:rsidRPr="009B3448">
          <w:rPr>
            <w:rFonts w:ascii="Times New Roman" w:hAnsi="Times New Roman" w:cs="Times New Roman"/>
            <w:color w:val="000000"/>
            <w:szCs w:val="23"/>
          </w:rPr>
          <w:t xml:space="preserve">  →</w:t>
        </w:r>
        <w:proofErr w:type="gramEnd"/>
        <w:r w:rsidR="00786AF4" w:rsidRPr="009B3448">
          <w:rPr>
            <w:rFonts w:ascii="Times New Roman" w:hAnsi="Times New Roman" w:cs="Times New Roman"/>
            <w:color w:val="000000"/>
            <w:szCs w:val="23"/>
          </w:rPr>
          <w:t xml:space="preserve"> </w:t>
        </w:r>
      </w:ins>
      <w:del w:id="325" w:author="Christopher MacKay" w:date="2016-03-08T11:24:00Z">
        <w:r w:rsidRPr="001A25AF">
          <w:rPr>
            <w:rFonts w:ascii="Arial" w:hAnsi="Arial" w:cs="Times New Roman"/>
            <w:color w:val="000000"/>
            <w:szCs w:val="23"/>
          </w:rPr>
          <w:delText xml:space="preserve">→ </w:delText>
        </w:r>
        <w:r w:rsidR="00680A80">
          <w:rPr>
            <w:rFonts w:ascii="Arial" w:hAnsi="Arial" w:cs="Times New Roman"/>
            <w:color w:val="000000"/>
            <w:szCs w:val="23"/>
          </w:rPr>
          <w:delText>____________________________________</w:delText>
        </w:r>
      </w:del>
      <w:r w:rsidRPr="009B3448">
        <w:rPr>
          <w:rFonts w:ascii="Times New Roman" w:hAnsi="Times New Roman"/>
          <w:color w:val="000000"/>
          <w:rPrChange w:id="326" w:author="Christopher MacKay" w:date="2016-03-08T11:24:00Z">
            <w:rPr>
              <w:rFonts w:ascii="Arial" w:hAnsi="Arial" w:cs="Times New Roman"/>
              <w:color w:val="000000"/>
              <w:szCs w:val="23"/>
            </w:rPr>
          </w:rPrChange>
        </w:rPr>
        <w:t>Go to Question 7</w:t>
      </w:r>
    </w:p>
    <w:p w14:paraId="45C62A8A" w14:textId="77777777" w:rsidR="001A25AF" w:rsidRPr="009B3448" w:rsidRDefault="001A25AF" w:rsidP="001A25AF">
      <w:pPr>
        <w:rPr>
          <w:rFonts w:ascii="Times New Roman" w:hAnsi="Times New Roman"/>
          <w:rPrChange w:id="327" w:author="Christopher MacKay" w:date="2016-03-08T11:24:00Z">
            <w:rPr>
              <w:rFonts w:ascii="Arial" w:hAnsi="Arial" w:cs="Times New Roman"/>
              <w:szCs w:val="20"/>
            </w:rPr>
          </w:rPrChange>
        </w:rPr>
      </w:pPr>
    </w:p>
    <w:p w14:paraId="5E5AD50F" w14:textId="77777777" w:rsidR="00680A80" w:rsidRPr="009B3448" w:rsidRDefault="00680A80" w:rsidP="001A25AF">
      <w:pPr>
        <w:rPr>
          <w:rFonts w:ascii="Times New Roman" w:hAnsi="Times New Roman"/>
          <w:rPrChange w:id="328" w:author="Christopher MacKay" w:date="2016-03-08T11:24:00Z">
            <w:rPr>
              <w:rFonts w:ascii="Arial" w:hAnsi="Arial"/>
              <w:szCs w:val="20"/>
            </w:rPr>
          </w:rPrChange>
        </w:rPr>
      </w:pPr>
    </w:p>
    <w:p w14:paraId="5DAC93FD" w14:textId="77777777" w:rsidR="001A25AF" w:rsidRPr="009B3448" w:rsidRDefault="001A25AF" w:rsidP="001A25AF">
      <w:pPr>
        <w:pStyle w:val="ListParagraph"/>
        <w:numPr>
          <w:ilvl w:val="0"/>
          <w:numId w:val="15"/>
        </w:numPr>
        <w:rPr>
          <w:rFonts w:ascii="Times New Roman" w:hAnsi="Times New Roman"/>
          <w:rPrChange w:id="329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b/>
          <w:color w:val="000000"/>
          <w:rPrChange w:id="330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t xml:space="preserve">Do you share this facility with other households? </w:t>
      </w:r>
      <w:r w:rsidR="00680A80" w:rsidRPr="009B3448">
        <w:rPr>
          <w:rFonts w:ascii="Times New Roman" w:hAnsi="Times New Roman"/>
          <w:b/>
          <w:color w:val="000000"/>
          <w:rPrChange w:id="331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br/>
      </w:r>
    </w:p>
    <w:p w14:paraId="40B62E32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332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333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Yes → Go to Question 8</w:t>
      </w:r>
    </w:p>
    <w:p w14:paraId="2817137A" w14:textId="19D82853" w:rsidR="001A25AF" w:rsidRPr="00AD72B5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b/>
          <w:rPrChange w:id="334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335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No → </w:t>
      </w:r>
      <w:r w:rsidRPr="00AD72B5">
        <w:rPr>
          <w:rFonts w:ascii="Times New Roman" w:hAnsi="Times New Roman"/>
          <w:b/>
          <w:color w:val="000000"/>
          <w:rPrChange w:id="336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Go to Question 9</w:t>
      </w:r>
      <w:r w:rsidR="00D850CD">
        <w:rPr>
          <w:rFonts w:ascii="Times New Roman" w:hAnsi="Times New Roman"/>
          <w:b/>
          <w:color w:val="000000"/>
          <w:rPrChange w:id="337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 </w:t>
      </w:r>
      <w:ins w:id="338" w:author="Christopher MacKay" w:date="2016-03-08T11:24:00Z">
        <w:r w:rsidR="00AD72B5">
          <w:rPr>
            <w:rFonts w:ascii="Times New Roman" w:hAnsi="Times New Roman" w:cs="Times New Roman"/>
            <w:b/>
            <w:color w:val="000000"/>
            <w:szCs w:val="22"/>
          </w:rPr>
          <w:t xml:space="preserve">  </w:t>
        </w:r>
        <w:r w:rsidR="00AD72B5">
          <w:rPr>
            <w:rFonts w:ascii="Times New Roman" w:hAnsi="Times New Roman" w:cs="Times New Roman"/>
            <w:b/>
            <w:i/>
            <w:color w:val="000000"/>
            <w:szCs w:val="22"/>
          </w:rPr>
          <w:t>(Please</w:t>
        </w:r>
      </w:ins>
      <w:del w:id="339" w:author="Christopher MacKay" w:date="2016-03-08T11:24:00Z">
        <w:r w:rsidR="00D850CD">
          <w:rPr>
            <w:rFonts w:ascii="Arial" w:hAnsi="Arial" w:cs="Times New Roman"/>
            <w:i/>
            <w:color w:val="000000"/>
            <w:sz w:val="22"/>
            <w:szCs w:val="22"/>
          </w:rPr>
          <w:delText>(please</w:delText>
        </w:r>
      </w:del>
      <w:r w:rsidR="00D850CD">
        <w:rPr>
          <w:rFonts w:ascii="Times New Roman" w:hAnsi="Times New Roman"/>
          <w:b/>
          <w:i/>
          <w:color w:val="000000"/>
          <w:rPrChange w:id="340" w:author="Christopher MacKay" w:date="2016-03-08T11:24:00Z">
            <w:rPr>
              <w:rFonts w:ascii="Arial" w:hAnsi="Arial" w:cs="Times New Roman"/>
              <w:i/>
              <w:color w:val="000000"/>
              <w:sz w:val="22"/>
              <w:szCs w:val="22"/>
            </w:rPr>
          </w:rPrChange>
        </w:rPr>
        <w:t xml:space="preserve"> skip </w:t>
      </w:r>
      <w:ins w:id="341" w:author="Christopher MacKay" w:date="2016-03-08T11:24:00Z">
        <w:r w:rsidR="00AD72B5">
          <w:rPr>
            <w:rFonts w:ascii="Times New Roman" w:hAnsi="Times New Roman" w:cs="Times New Roman"/>
            <w:b/>
            <w:i/>
            <w:color w:val="000000"/>
            <w:szCs w:val="22"/>
          </w:rPr>
          <w:t>Q</w:t>
        </w:r>
        <w:r w:rsidR="00D850CD" w:rsidRPr="00AD72B5">
          <w:rPr>
            <w:rFonts w:ascii="Times New Roman" w:hAnsi="Times New Roman" w:cs="Times New Roman"/>
            <w:b/>
            <w:i/>
            <w:color w:val="000000"/>
            <w:szCs w:val="22"/>
          </w:rPr>
          <w:t>uestion</w:t>
        </w:r>
      </w:ins>
      <w:del w:id="342" w:author="Christopher MacKay" w:date="2016-03-08T11:24:00Z">
        <w:r w:rsidR="00D850CD">
          <w:rPr>
            <w:rFonts w:ascii="Arial" w:hAnsi="Arial" w:cs="Times New Roman"/>
            <w:i/>
            <w:color w:val="000000"/>
            <w:sz w:val="22"/>
            <w:szCs w:val="22"/>
          </w:rPr>
          <w:delText>question</w:delText>
        </w:r>
      </w:del>
      <w:r w:rsidR="00D850CD" w:rsidRPr="00AD72B5">
        <w:rPr>
          <w:rFonts w:ascii="Times New Roman" w:hAnsi="Times New Roman"/>
          <w:b/>
          <w:i/>
          <w:color w:val="000000"/>
          <w:rPrChange w:id="343" w:author="Christopher MacKay" w:date="2016-03-08T11:24:00Z">
            <w:rPr>
              <w:rFonts w:ascii="Arial" w:hAnsi="Arial" w:cs="Times New Roman"/>
              <w:i/>
              <w:color w:val="000000"/>
              <w:sz w:val="22"/>
              <w:szCs w:val="22"/>
            </w:rPr>
          </w:rPrChange>
        </w:rPr>
        <w:t xml:space="preserve"> 8)</w:t>
      </w:r>
    </w:p>
    <w:p w14:paraId="1852E499" w14:textId="77777777" w:rsidR="001A25AF" w:rsidRPr="009B3448" w:rsidRDefault="001A25AF" w:rsidP="001A25AF">
      <w:pPr>
        <w:rPr>
          <w:rFonts w:ascii="Times New Roman" w:hAnsi="Times New Roman"/>
          <w:rPrChange w:id="344" w:author="Christopher MacKay" w:date="2016-03-08T11:24:00Z">
            <w:rPr>
              <w:rFonts w:ascii="Arial" w:hAnsi="Arial"/>
              <w:sz w:val="22"/>
              <w:szCs w:val="22"/>
            </w:rPr>
          </w:rPrChange>
        </w:rPr>
      </w:pPr>
    </w:p>
    <w:p w14:paraId="3F187AAE" w14:textId="77777777" w:rsidR="001A25AF" w:rsidRPr="009B3448" w:rsidRDefault="001A25AF" w:rsidP="001A25AF">
      <w:pPr>
        <w:pStyle w:val="ListParagraph"/>
        <w:numPr>
          <w:ilvl w:val="0"/>
          <w:numId w:val="15"/>
        </w:numPr>
        <w:rPr>
          <w:rFonts w:ascii="Times New Roman" w:hAnsi="Times New Roman"/>
          <w:rPrChange w:id="345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b/>
          <w:color w:val="000000"/>
          <w:rPrChange w:id="346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t>How many households use this toilet facility?</w:t>
      </w:r>
      <w:r w:rsidR="00680A80" w:rsidRPr="009B3448">
        <w:rPr>
          <w:rFonts w:ascii="Times New Roman" w:hAnsi="Times New Roman"/>
          <w:b/>
          <w:color w:val="000000"/>
          <w:rPrChange w:id="347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br/>
      </w:r>
    </w:p>
    <w:p w14:paraId="2927286C" w14:textId="65D21B81" w:rsidR="001A25AF" w:rsidRPr="009B3448" w:rsidRDefault="00AD72B5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348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ins w:id="349" w:author="Christopher MacKay" w:date="2016-03-08T11:24:00Z">
        <w:r w:rsidRPr="00AD72B5">
          <w:rPr>
            <w:rFonts w:ascii="Times New Roman" w:hAnsi="Times New Roman" w:cs="Times New Roman"/>
            <w:i/>
            <w:iCs/>
            <w:color w:val="000000"/>
            <w:szCs w:val="22"/>
          </w:rPr>
          <w:t>Write</w:t>
        </w:r>
        <w:r w:rsidR="001A25AF" w:rsidRPr="00AD72B5">
          <w:rPr>
            <w:rFonts w:ascii="Times New Roman" w:hAnsi="Times New Roman" w:cs="Times New Roman"/>
            <w:i/>
            <w:iCs/>
            <w:color w:val="000000"/>
            <w:szCs w:val="22"/>
          </w:rPr>
          <w:t xml:space="preserve"> the #</w:t>
        </w:r>
        <w:r w:rsidRPr="00AD72B5">
          <w:rPr>
            <w:rFonts w:ascii="Times New Roman" w:hAnsi="Times New Roman" w:cs="Times New Roman"/>
            <w:i/>
            <w:iCs/>
            <w:color w:val="000000"/>
            <w:szCs w:val="22"/>
          </w:rPr>
          <w:t xml:space="preserve"> of</w:t>
        </w:r>
      </w:ins>
      <w:del w:id="350" w:author="Christopher MacKay" w:date="2016-03-08T11:24:00Z">
        <w:r w:rsidR="001A25AF" w:rsidRPr="00680A80">
          <w:rPr>
            <w:rFonts w:ascii="Arial" w:hAnsi="Arial" w:cs="Times New Roman"/>
            <w:color w:val="000000"/>
            <w:sz w:val="22"/>
            <w:szCs w:val="22"/>
          </w:rPr>
          <w:delText>How many</w:delText>
        </w:r>
      </w:del>
      <w:r w:rsidR="001A25AF" w:rsidRPr="00AD72B5">
        <w:rPr>
          <w:rFonts w:ascii="Times New Roman" w:hAnsi="Times New Roman"/>
          <w:i/>
          <w:color w:val="000000"/>
          <w:rPrChange w:id="351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 other households</w:t>
      </w:r>
      <w:ins w:id="352" w:author="Christopher MacKay" w:date="2016-03-08T11:24:00Z">
        <w:r w:rsidRPr="00AD72B5">
          <w:rPr>
            <w:rFonts w:ascii="Times New Roman" w:hAnsi="Times New Roman" w:cs="Times New Roman"/>
            <w:i/>
            <w:iCs/>
            <w:color w:val="000000"/>
            <w:szCs w:val="22"/>
          </w:rPr>
          <w:t>:</w:t>
        </w:r>
        <w:r w:rsidRPr="00AD72B5">
          <w:rPr>
            <w:rFonts w:ascii="Times New Roman" w:hAnsi="Times New Roman" w:cs="Times New Roman"/>
            <w:b/>
            <w:i/>
            <w:iCs/>
            <w:color w:val="000000"/>
            <w:szCs w:val="22"/>
          </w:rPr>
          <w:t xml:space="preserve"> </w:t>
        </w:r>
        <w:r w:rsidR="00680A80" w:rsidRPr="00AD72B5">
          <w:rPr>
            <w:rFonts w:ascii="Times New Roman" w:hAnsi="Times New Roman" w:cs="Times New Roman"/>
            <w:b/>
            <w:i/>
            <w:iCs/>
            <w:color w:val="000000"/>
            <w:szCs w:val="22"/>
          </w:rPr>
          <w:t>____</w:t>
        </w:r>
        <w:r w:rsidRPr="00AD72B5">
          <w:rPr>
            <w:rFonts w:ascii="Times New Roman" w:hAnsi="Times New Roman" w:cs="Times New Roman"/>
            <w:b/>
            <w:i/>
            <w:iCs/>
            <w:color w:val="000000"/>
            <w:szCs w:val="22"/>
          </w:rPr>
          <w:t>__</w:t>
        </w:r>
        <w:r w:rsidR="00680A80" w:rsidRPr="00AD72B5">
          <w:rPr>
            <w:rFonts w:ascii="Times New Roman" w:hAnsi="Times New Roman" w:cs="Times New Roman"/>
            <w:b/>
            <w:i/>
            <w:iCs/>
            <w:color w:val="000000"/>
            <w:szCs w:val="22"/>
          </w:rPr>
          <w:t>_</w:t>
        </w:r>
        <w:r>
          <w:rPr>
            <w:rFonts w:ascii="Times New Roman" w:hAnsi="Times New Roman" w:cs="Times New Roman"/>
            <w:i/>
            <w:iCs/>
            <w:color w:val="000000"/>
            <w:szCs w:val="22"/>
          </w:rPr>
          <w:t xml:space="preserve"> </w:t>
        </w:r>
        <w:r w:rsidR="001A25AF" w:rsidRPr="009B3448">
          <w:rPr>
            <w:rFonts w:ascii="Times New Roman" w:hAnsi="Times New Roman" w:cs="Times New Roman"/>
            <w:color w:val="000000"/>
            <w:szCs w:val="22"/>
          </w:rPr>
          <w:t>→</w:t>
        </w:r>
      </w:ins>
      <w:del w:id="353" w:author="Christopher MacKay" w:date="2016-03-08T11:24:00Z">
        <w:r w:rsidR="001A25AF" w:rsidRPr="00680A80">
          <w:rPr>
            <w:rFonts w:ascii="Arial" w:hAnsi="Arial" w:cs="Times New Roman"/>
            <w:color w:val="000000"/>
            <w:sz w:val="22"/>
            <w:szCs w:val="22"/>
          </w:rPr>
          <w:delText xml:space="preserve"> share this toilet? </w:delText>
        </w:r>
        <w:r w:rsidR="001A25AF" w:rsidRPr="00680A80">
          <w:rPr>
            <w:rFonts w:ascii="Arial" w:hAnsi="Arial" w:cs="Times New Roman"/>
            <w:i/>
            <w:iCs/>
            <w:color w:val="000000"/>
            <w:sz w:val="22"/>
            <w:szCs w:val="22"/>
          </w:rPr>
          <w:delText>(Free text, enter the #</w:delText>
        </w:r>
        <w:r w:rsidR="00680A80">
          <w:rPr>
            <w:rFonts w:ascii="Arial" w:hAnsi="Arial" w:cs="Times New Roman"/>
            <w:i/>
            <w:iCs/>
            <w:color w:val="000000"/>
            <w:sz w:val="22"/>
            <w:szCs w:val="22"/>
          </w:rPr>
          <w:delText>_____</w:delText>
        </w:r>
        <w:r w:rsidR="001A25AF" w:rsidRPr="00680A80">
          <w:rPr>
            <w:rFonts w:ascii="Arial" w:hAnsi="Arial" w:cs="Times New Roman"/>
            <w:i/>
            <w:iCs/>
            <w:color w:val="000000"/>
            <w:sz w:val="22"/>
            <w:szCs w:val="22"/>
          </w:rPr>
          <w:delText>)</w:delText>
        </w:r>
        <w:r w:rsidR="001A25AF" w:rsidRPr="00680A80">
          <w:rPr>
            <w:rFonts w:ascii="Arial" w:hAnsi="Arial" w:cs="Times New Roman"/>
            <w:color w:val="000000"/>
            <w:sz w:val="22"/>
            <w:szCs w:val="22"/>
          </w:rPr>
          <w:delText>→</w:delText>
        </w:r>
      </w:del>
      <w:r w:rsidR="001A25AF" w:rsidRPr="009B3448">
        <w:rPr>
          <w:rFonts w:ascii="Times New Roman" w:hAnsi="Times New Roman"/>
          <w:color w:val="000000"/>
          <w:rPrChange w:id="354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 Go to Question 9</w:t>
      </w:r>
    </w:p>
    <w:p w14:paraId="5E468E73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355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356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Can any member of the public use this toilet?  → Go to Question 9</w:t>
      </w:r>
    </w:p>
    <w:p w14:paraId="53D3BC1A" w14:textId="48761408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357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358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D</w:t>
      </w:r>
      <w:r w:rsidR="00680A80" w:rsidRPr="009B3448">
        <w:rPr>
          <w:rFonts w:ascii="Times New Roman" w:hAnsi="Times New Roman"/>
          <w:color w:val="000000"/>
          <w:rPrChange w:id="359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on’t </w:t>
      </w:r>
      <w:ins w:id="360" w:author="Christopher MacKay" w:date="2016-03-08T11:24:00Z">
        <w:r w:rsidR="00786AF4" w:rsidRPr="009B3448">
          <w:rPr>
            <w:rFonts w:ascii="Times New Roman" w:hAnsi="Times New Roman" w:cs="Times New Roman"/>
            <w:color w:val="000000"/>
            <w:szCs w:val="22"/>
          </w:rPr>
          <w:t>k</w:t>
        </w:r>
        <w:r w:rsidR="00680A80" w:rsidRPr="009B3448">
          <w:rPr>
            <w:rFonts w:ascii="Times New Roman" w:hAnsi="Times New Roman" w:cs="Times New Roman"/>
            <w:color w:val="000000"/>
            <w:szCs w:val="22"/>
          </w:rPr>
          <w:t>now</w:t>
        </w:r>
      </w:ins>
      <w:del w:id="361" w:author="Christopher MacKay" w:date="2016-03-08T11:24:00Z">
        <w:r w:rsidRPr="00680A80">
          <w:rPr>
            <w:rFonts w:ascii="Arial" w:hAnsi="Arial" w:cs="Times New Roman"/>
            <w:color w:val="000000"/>
            <w:sz w:val="22"/>
            <w:szCs w:val="22"/>
          </w:rPr>
          <w:delText>K</w:delText>
        </w:r>
        <w:r w:rsidR="00680A80">
          <w:rPr>
            <w:rFonts w:ascii="Arial" w:hAnsi="Arial" w:cs="Times New Roman"/>
            <w:color w:val="000000"/>
            <w:sz w:val="22"/>
            <w:szCs w:val="22"/>
          </w:rPr>
          <w:delText>now</w:delText>
        </w:r>
      </w:del>
      <w:proofErr w:type="gramStart"/>
      <w:r w:rsidRPr="009B3448">
        <w:rPr>
          <w:rFonts w:ascii="Times New Roman" w:hAnsi="Times New Roman"/>
          <w:color w:val="000000"/>
          <w:rPrChange w:id="362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  →</w:t>
      </w:r>
      <w:proofErr w:type="gramEnd"/>
      <w:r w:rsidRPr="009B3448">
        <w:rPr>
          <w:rFonts w:ascii="Times New Roman" w:hAnsi="Times New Roman"/>
          <w:color w:val="000000"/>
          <w:rPrChange w:id="363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 Go to Question 9</w:t>
      </w:r>
    </w:p>
    <w:p w14:paraId="74EB4D85" w14:textId="77777777" w:rsidR="00786AF4" w:rsidRPr="009B3448" w:rsidRDefault="00786AF4" w:rsidP="001A25AF">
      <w:pPr>
        <w:rPr>
          <w:ins w:id="364" w:author="Christopher MacKay" w:date="2016-03-08T11:24:00Z"/>
          <w:rFonts w:ascii="Times New Roman" w:hAnsi="Times New Roman"/>
          <w:szCs w:val="22"/>
        </w:rPr>
      </w:pPr>
    </w:p>
    <w:p w14:paraId="0209E6A0" w14:textId="77777777" w:rsidR="001A25AF" w:rsidRPr="009B3448" w:rsidRDefault="001A25AF" w:rsidP="001A25AF">
      <w:pPr>
        <w:rPr>
          <w:ins w:id="365" w:author="Christopher MacKay" w:date="2016-03-08T11:24:00Z"/>
          <w:rFonts w:ascii="Times New Roman" w:hAnsi="Times New Roman"/>
          <w:szCs w:val="22"/>
        </w:rPr>
      </w:pPr>
    </w:p>
    <w:p w14:paraId="50E12C9D" w14:textId="77777777" w:rsidR="00680A80" w:rsidRPr="009B3448" w:rsidRDefault="00680A80" w:rsidP="001A25AF">
      <w:pPr>
        <w:rPr>
          <w:ins w:id="366" w:author="Christopher MacKay" w:date="2016-03-08T11:24:00Z"/>
          <w:rFonts w:ascii="Times New Roman" w:hAnsi="Times New Roman"/>
          <w:szCs w:val="22"/>
        </w:rPr>
      </w:pPr>
    </w:p>
    <w:p w14:paraId="69796E7C" w14:textId="77777777" w:rsidR="00680A80" w:rsidRPr="009B3448" w:rsidRDefault="00680A80" w:rsidP="001A25AF">
      <w:pPr>
        <w:rPr>
          <w:ins w:id="367" w:author="Christopher MacKay" w:date="2016-03-08T11:24:00Z"/>
          <w:rFonts w:ascii="Times New Roman" w:hAnsi="Times New Roman"/>
          <w:szCs w:val="22"/>
        </w:rPr>
      </w:pPr>
    </w:p>
    <w:p w14:paraId="729067A8" w14:textId="77777777" w:rsidR="00680A80" w:rsidRPr="009B3448" w:rsidRDefault="00680A80" w:rsidP="001A25AF">
      <w:pPr>
        <w:rPr>
          <w:ins w:id="368" w:author="Christopher MacKay" w:date="2016-03-08T11:24:00Z"/>
          <w:rFonts w:ascii="Times New Roman" w:hAnsi="Times New Roman"/>
          <w:szCs w:val="22"/>
        </w:rPr>
      </w:pPr>
    </w:p>
    <w:p w14:paraId="28E5855A" w14:textId="77777777" w:rsidR="00680A80" w:rsidRPr="009B3448" w:rsidRDefault="00680A80" w:rsidP="001A25AF">
      <w:pPr>
        <w:rPr>
          <w:ins w:id="369" w:author="Christopher MacKay" w:date="2016-03-08T11:24:00Z"/>
          <w:rFonts w:ascii="Times New Roman" w:hAnsi="Times New Roman"/>
          <w:szCs w:val="22"/>
        </w:rPr>
      </w:pPr>
    </w:p>
    <w:p w14:paraId="7CE4019D" w14:textId="77777777" w:rsidR="00680A80" w:rsidRPr="00680A80" w:rsidRDefault="00680A80" w:rsidP="00680A80">
      <w:pPr>
        <w:pStyle w:val="ListParagraph"/>
        <w:spacing w:line="360" w:lineRule="auto"/>
        <w:ind w:left="1440"/>
        <w:rPr>
          <w:del w:id="370" w:author="Christopher MacKay" w:date="2016-03-08T11:24:00Z"/>
          <w:rFonts w:ascii="Arial" w:hAnsi="Arial" w:cs="Times New Roman"/>
          <w:sz w:val="22"/>
          <w:szCs w:val="22"/>
        </w:rPr>
      </w:pPr>
      <w:del w:id="371" w:author="Christopher MacKay" w:date="2016-03-08T11:24:00Z">
        <w:r>
          <w:rPr>
            <w:rFonts w:ascii="Arial" w:hAnsi="Arial" w:cs="Times New Roman"/>
            <w:color w:val="000000"/>
            <w:sz w:val="22"/>
            <w:szCs w:val="22"/>
          </w:rPr>
          <w:delText>Comments__________________________________________________</w:delText>
        </w:r>
        <w:r w:rsidRPr="00680A80">
          <w:rPr>
            <w:rFonts w:ascii="Arial" w:hAnsi="Arial" w:cs="Times New Roman"/>
            <w:color w:val="000000"/>
            <w:sz w:val="22"/>
            <w:szCs w:val="22"/>
          </w:rPr>
          <w:delText xml:space="preserve"> Go to Question 9</w:delText>
        </w:r>
      </w:del>
    </w:p>
    <w:p w14:paraId="521EF1E0" w14:textId="77777777" w:rsidR="001A25AF" w:rsidRDefault="001A25AF" w:rsidP="001A25AF">
      <w:pPr>
        <w:rPr>
          <w:del w:id="372" w:author="Christopher MacKay" w:date="2016-03-08T11:24:00Z"/>
          <w:rFonts w:ascii="Arial" w:hAnsi="Arial"/>
          <w:sz w:val="22"/>
          <w:szCs w:val="22"/>
        </w:rPr>
      </w:pPr>
    </w:p>
    <w:p w14:paraId="0831F260" w14:textId="77777777" w:rsidR="00680A80" w:rsidRDefault="00680A80" w:rsidP="001A25AF">
      <w:pPr>
        <w:rPr>
          <w:del w:id="373" w:author="Christopher MacKay" w:date="2016-03-08T11:24:00Z"/>
          <w:rFonts w:ascii="Arial" w:hAnsi="Arial"/>
          <w:sz w:val="22"/>
          <w:szCs w:val="22"/>
        </w:rPr>
      </w:pPr>
    </w:p>
    <w:p w14:paraId="7F2BF1BC" w14:textId="77777777" w:rsidR="00680A80" w:rsidRDefault="00680A80" w:rsidP="001A25AF">
      <w:pPr>
        <w:rPr>
          <w:del w:id="374" w:author="Christopher MacKay" w:date="2016-03-08T11:24:00Z"/>
          <w:rFonts w:ascii="Arial" w:hAnsi="Arial"/>
          <w:sz w:val="22"/>
          <w:szCs w:val="22"/>
        </w:rPr>
      </w:pPr>
    </w:p>
    <w:p w14:paraId="53E5C796" w14:textId="77777777" w:rsidR="00680A80" w:rsidRDefault="00680A80" w:rsidP="001A25AF">
      <w:pPr>
        <w:rPr>
          <w:del w:id="375" w:author="Christopher MacKay" w:date="2016-03-08T11:24:00Z"/>
          <w:rFonts w:ascii="Arial" w:hAnsi="Arial"/>
          <w:sz w:val="22"/>
          <w:szCs w:val="22"/>
        </w:rPr>
      </w:pPr>
    </w:p>
    <w:p w14:paraId="31269CEF" w14:textId="77777777" w:rsidR="00680A80" w:rsidRDefault="00680A80" w:rsidP="001A25AF">
      <w:pPr>
        <w:rPr>
          <w:del w:id="376" w:author="Christopher MacKay" w:date="2016-03-08T11:24:00Z"/>
          <w:rFonts w:ascii="Arial" w:hAnsi="Arial"/>
          <w:sz w:val="22"/>
          <w:szCs w:val="22"/>
        </w:rPr>
      </w:pPr>
    </w:p>
    <w:p w14:paraId="315F55B1" w14:textId="77777777" w:rsidR="0099787F" w:rsidRDefault="0099787F" w:rsidP="0099787F">
      <w:pPr>
        <w:rPr>
          <w:del w:id="377" w:author="Christopher MacKay" w:date="2016-03-08T11:24:00Z"/>
          <w:rFonts w:ascii="Arial" w:hAnsi="Arial" w:cs="Times New Roman"/>
          <w:szCs w:val="20"/>
        </w:rPr>
      </w:pPr>
    </w:p>
    <w:p w14:paraId="31672B1D" w14:textId="77777777" w:rsidR="0099787F" w:rsidRPr="0099787F" w:rsidRDefault="0093080D" w:rsidP="0099787F">
      <w:pPr>
        <w:rPr>
          <w:del w:id="378" w:author="Christopher MacKay" w:date="2016-03-08T11:24:00Z"/>
          <w:rFonts w:ascii="Arial" w:hAnsi="Arial" w:cs="Times New Roman"/>
          <w:b/>
          <w:szCs w:val="20"/>
        </w:rPr>
      </w:pPr>
      <w:del w:id="379" w:author="Christopher MacKay" w:date="2016-03-08T11:24:00Z">
        <w:r>
          <w:rPr>
            <w:rFonts w:ascii="Arial" w:hAnsi="Arial" w:cs="Times New Roman"/>
            <w:b/>
            <w:szCs w:val="20"/>
          </w:rPr>
          <w:delText xml:space="preserve">                                                                                                 </w:delText>
        </w:r>
        <w:r w:rsidR="0099787F" w:rsidRPr="0099787F">
          <w:rPr>
            <w:rFonts w:ascii="Arial" w:hAnsi="Arial" w:cs="Times New Roman"/>
            <w:b/>
            <w:szCs w:val="20"/>
          </w:rPr>
          <w:delText>Questions</w:delText>
        </w:r>
        <w:r w:rsidR="0099787F">
          <w:rPr>
            <w:rFonts w:ascii="Arial" w:hAnsi="Arial" w:cs="Times New Roman"/>
            <w:b/>
            <w:szCs w:val="20"/>
          </w:rPr>
          <w:delText xml:space="preserve"> 8-10 on Last Page</w:delText>
        </w:r>
        <w:r w:rsidR="0099787F" w:rsidRPr="0099787F">
          <w:rPr>
            <w:rFonts w:ascii="Arial" w:hAnsi="Arial" w:cs="Times New Roman"/>
            <w:b/>
            <w:color w:val="000000"/>
            <w:szCs w:val="23"/>
          </w:rPr>
          <w:delText xml:space="preserve"> →</w:delText>
        </w:r>
      </w:del>
    </w:p>
    <w:p w14:paraId="5DEDB9C5" w14:textId="77777777" w:rsidR="00680A80" w:rsidRPr="009B3448" w:rsidRDefault="00680A80" w:rsidP="001A25AF">
      <w:pPr>
        <w:rPr>
          <w:rFonts w:ascii="Times New Roman" w:hAnsi="Times New Roman"/>
          <w:rPrChange w:id="380" w:author="Christopher MacKay" w:date="2016-03-08T11:24:00Z">
            <w:rPr>
              <w:rFonts w:ascii="Arial" w:hAnsi="Arial"/>
              <w:sz w:val="22"/>
              <w:szCs w:val="22"/>
            </w:rPr>
          </w:rPrChange>
        </w:rPr>
      </w:pPr>
    </w:p>
    <w:p w14:paraId="03FCAA4A" w14:textId="0839A823" w:rsidR="00680A80" w:rsidRPr="009B3448" w:rsidRDefault="00680A80" w:rsidP="001A25AF">
      <w:pPr>
        <w:rPr>
          <w:rFonts w:ascii="Times New Roman" w:hAnsi="Times New Roman"/>
          <w:i/>
          <w:rPrChange w:id="381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</w:pPr>
      <w:proofErr w:type="gramStart"/>
      <w:r w:rsidRPr="009B3448">
        <w:rPr>
          <w:rFonts w:ascii="Times New Roman" w:hAnsi="Times New Roman"/>
          <w:b/>
          <w:i/>
          <w:rPrChange w:id="382" w:author="Christopher MacKay" w:date="2016-03-08T11:24:00Z">
            <w:rPr>
              <w:rFonts w:ascii="Arial" w:hAnsi="Arial" w:cs="Arial"/>
              <w:b/>
              <w:i/>
              <w:sz w:val="22"/>
              <w:szCs w:val="22"/>
            </w:rPr>
          </w:rPrChange>
        </w:rPr>
        <w:t>The below questions</w:t>
      </w:r>
      <w:r w:rsidRPr="009B3448">
        <w:rPr>
          <w:rFonts w:ascii="Times New Roman" w:hAnsi="Times New Roman"/>
          <w:i/>
          <w:rPrChange w:id="383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deal with disposal of children’s fece</w:t>
      </w:r>
      <w:r w:rsidR="0093080D" w:rsidRPr="009B3448">
        <w:rPr>
          <w:rFonts w:ascii="Times New Roman" w:hAnsi="Times New Roman"/>
          <w:i/>
          <w:rPrChange w:id="384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>s as</w:t>
      </w:r>
      <w:r w:rsidRPr="009B3448">
        <w:rPr>
          <w:rFonts w:ascii="Times New Roman" w:hAnsi="Times New Roman"/>
          <w:i/>
          <w:rPrChange w:id="385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a critical aspect of sanitary behavior.</w:t>
      </w:r>
      <w:proofErr w:type="gramEnd"/>
      <w:r w:rsidR="0099787F" w:rsidRPr="009B3448">
        <w:rPr>
          <w:rFonts w:ascii="Times New Roman" w:hAnsi="Times New Roman"/>
          <w:i/>
          <w:rPrChange w:id="386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Please </w:t>
      </w:r>
      <w:r w:rsidR="0099787F" w:rsidRPr="009B3448">
        <w:rPr>
          <w:rFonts w:ascii="Times New Roman" w:hAnsi="Times New Roman"/>
          <w:b/>
          <w:i/>
          <w:rPrChange w:id="387" w:author="Christopher MacKay" w:date="2016-03-08T11:24:00Z">
            <w:rPr>
              <w:rFonts w:ascii="Arial" w:hAnsi="Arial" w:cs="Arial"/>
              <w:b/>
              <w:i/>
              <w:sz w:val="22"/>
              <w:szCs w:val="22"/>
            </w:rPr>
          </w:rPrChange>
        </w:rPr>
        <w:t>CIRCLE</w:t>
      </w:r>
      <w:r w:rsidR="0099787F" w:rsidRPr="009B3448">
        <w:rPr>
          <w:rFonts w:ascii="Times New Roman" w:hAnsi="Times New Roman"/>
          <w:i/>
          <w:rPrChange w:id="388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 the response to each question</w:t>
      </w:r>
      <w:r w:rsidR="000F0358" w:rsidRPr="009B3448">
        <w:rPr>
          <w:rFonts w:ascii="Times New Roman" w:hAnsi="Times New Roman"/>
          <w:i/>
          <w:rPrChange w:id="389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 xml:space="preserve">. Please refer to definitions of below items for Questions 9 &amp; 10 provided </w:t>
      </w:r>
      <w:ins w:id="390" w:author="Christopher MacKay" w:date="2016-03-08T11:24:00Z">
        <w:r w:rsidR="004D4F9D">
          <w:rPr>
            <w:rFonts w:ascii="Times New Roman" w:hAnsi="Times New Roman" w:cs="Arial"/>
            <w:i/>
            <w:szCs w:val="22"/>
          </w:rPr>
          <w:t>in</w:t>
        </w:r>
        <w:r w:rsidR="000F0358" w:rsidRPr="009B3448">
          <w:rPr>
            <w:rFonts w:ascii="Times New Roman" w:hAnsi="Times New Roman" w:cs="Arial"/>
            <w:i/>
            <w:szCs w:val="22"/>
          </w:rPr>
          <w:t xml:space="preserve"> </w:t>
        </w:r>
        <w:r w:rsidR="004D4F9D">
          <w:rPr>
            <w:rFonts w:ascii="Times New Roman" w:hAnsi="Times New Roman" w:cs="Arial"/>
            <w:i/>
            <w:szCs w:val="22"/>
          </w:rPr>
          <w:t xml:space="preserve">the survey </w:t>
        </w:r>
        <w:proofErr w:type="gramStart"/>
        <w:r w:rsidR="004D4F9D">
          <w:rPr>
            <w:rFonts w:ascii="Times New Roman" w:hAnsi="Times New Roman" w:cs="Arial"/>
            <w:i/>
            <w:szCs w:val="22"/>
          </w:rPr>
          <w:t>hand-out</w:t>
        </w:r>
      </w:ins>
      <w:proofErr w:type="gramEnd"/>
      <w:del w:id="391" w:author="Christopher MacKay" w:date="2016-03-08T11:24:00Z">
        <w:r w:rsidR="000F0358" w:rsidRPr="000F0358">
          <w:rPr>
            <w:rFonts w:ascii="Arial" w:hAnsi="Arial" w:cs="Arial"/>
            <w:i/>
            <w:sz w:val="22"/>
            <w:szCs w:val="22"/>
          </w:rPr>
          <w:delText xml:space="preserve">on back </w:delText>
        </w:r>
        <w:r w:rsidR="000F0358">
          <w:rPr>
            <w:rFonts w:ascii="Arial" w:hAnsi="Arial" w:cs="Arial"/>
            <w:i/>
            <w:sz w:val="22"/>
            <w:szCs w:val="22"/>
          </w:rPr>
          <w:delText xml:space="preserve">side of this </w:delText>
        </w:r>
        <w:r w:rsidR="000F0358" w:rsidRPr="000F0358">
          <w:rPr>
            <w:rFonts w:ascii="Arial" w:hAnsi="Arial" w:cs="Arial"/>
            <w:i/>
            <w:sz w:val="22"/>
            <w:szCs w:val="22"/>
          </w:rPr>
          <w:delText>page</w:delText>
        </w:r>
      </w:del>
      <w:r w:rsidR="000F0358" w:rsidRPr="009B3448">
        <w:rPr>
          <w:rFonts w:ascii="Times New Roman" w:hAnsi="Times New Roman"/>
          <w:i/>
          <w:rPrChange w:id="392" w:author="Christopher MacKay" w:date="2016-03-08T11:24:00Z">
            <w:rPr>
              <w:rFonts w:ascii="Arial" w:hAnsi="Arial" w:cs="Arial"/>
              <w:i/>
              <w:sz w:val="22"/>
              <w:szCs w:val="22"/>
            </w:rPr>
          </w:rPrChange>
        </w:rPr>
        <w:t>.</w:t>
      </w:r>
    </w:p>
    <w:p w14:paraId="0F1D85B1" w14:textId="77777777" w:rsidR="00680A80" w:rsidRPr="009B3448" w:rsidRDefault="00680A80" w:rsidP="001A25AF">
      <w:pPr>
        <w:rPr>
          <w:rFonts w:ascii="Times New Roman" w:hAnsi="Times New Roman"/>
          <w:rPrChange w:id="393" w:author="Christopher MacKay" w:date="2016-03-08T11:24:00Z">
            <w:rPr>
              <w:rFonts w:ascii="Arial" w:hAnsi="Arial"/>
              <w:sz w:val="22"/>
              <w:szCs w:val="22"/>
            </w:rPr>
          </w:rPrChange>
        </w:rPr>
      </w:pPr>
    </w:p>
    <w:p w14:paraId="7A9EA29A" w14:textId="26F40369" w:rsidR="001A25AF" w:rsidRPr="009B3448" w:rsidRDefault="001A25AF" w:rsidP="00680A80">
      <w:pPr>
        <w:pStyle w:val="ListParagraph"/>
        <w:numPr>
          <w:ilvl w:val="0"/>
          <w:numId w:val="15"/>
        </w:numPr>
        <w:spacing w:line="360" w:lineRule="auto"/>
        <w:contextualSpacing w:val="0"/>
        <w:rPr>
          <w:rFonts w:ascii="Times New Roman" w:hAnsi="Times New Roman"/>
          <w:rPrChange w:id="394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b/>
          <w:color w:val="000000"/>
          <w:rPrChange w:id="395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t xml:space="preserve">The last time </w:t>
      </w:r>
      <w:ins w:id="396" w:author="Christopher MacKay" w:date="2016-03-08T11:24:00Z">
        <w:r w:rsidR="00AD72B5">
          <w:rPr>
            <w:rFonts w:ascii="Times New Roman" w:hAnsi="Times New Roman" w:cs="Times New Roman"/>
            <w:b/>
            <w:bCs/>
            <w:color w:val="000000"/>
            <w:szCs w:val="22"/>
          </w:rPr>
          <w:t>your</w:t>
        </w:r>
      </w:ins>
      <w:del w:id="397" w:author="Christopher MacKay" w:date="2016-03-08T11:24:00Z">
        <w:r w:rsidRPr="00680A80">
          <w:rPr>
            <w:rFonts w:ascii="Arial" w:hAnsi="Arial" w:cs="Times New Roman"/>
            <w:b/>
            <w:bCs/>
            <w:color w:val="000000"/>
            <w:sz w:val="22"/>
            <w:szCs w:val="22"/>
          </w:rPr>
          <w:delText>[name of</w:delText>
        </w:r>
      </w:del>
      <w:r>
        <w:rPr>
          <w:rFonts w:ascii="Times New Roman" w:hAnsi="Times New Roman"/>
          <w:b/>
          <w:color w:val="000000"/>
          <w:rPrChange w:id="398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t xml:space="preserve"> youngest child</w:t>
      </w:r>
      <w:del w:id="399" w:author="Christopher MacKay" w:date="2016-03-08T11:24:00Z">
        <w:r w:rsidRPr="00680A80">
          <w:rPr>
            <w:rFonts w:ascii="Arial" w:hAnsi="Arial" w:cs="Times New Roman"/>
            <w:b/>
            <w:bCs/>
            <w:color w:val="000000"/>
            <w:sz w:val="22"/>
            <w:szCs w:val="22"/>
          </w:rPr>
          <w:delText>]</w:delText>
        </w:r>
      </w:del>
      <w:r>
        <w:rPr>
          <w:rFonts w:ascii="Times New Roman" w:hAnsi="Times New Roman"/>
          <w:b/>
          <w:color w:val="000000"/>
          <w:rPrChange w:id="400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t xml:space="preserve"> </w:t>
      </w:r>
      <w:r w:rsidRPr="009B3448">
        <w:rPr>
          <w:rFonts w:ascii="Times New Roman" w:hAnsi="Times New Roman"/>
          <w:b/>
          <w:color w:val="000000"/>
          <w:rPrChange w:id="401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t>passed stools, what was done to dispose of the stools?</w:t>
      </w:r>
    </w:p>
    <w:p w14:paraId="32D0DCD7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contextualSpacing w:val="0"/>
        <w:rPr>
          <w:rFonts w:ascii="Times New Roman" w:hAnsi="Times New Roman"/>
          <w:rPrChange w:id="402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403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Child used toilet/</w:t>
      </w:r>
      <w:proofErr w:type="gramStart"/>
      <w:r w:rsidRPr="009B3448">
        <w:rPr>
          <w:rFonts w:ascii="Times New Roman" w:hAnsi="Times New Roman"/>
          <w:color w:val="000000"/>
          <w:rPrChange w:id="404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latrine  →</w:t>
      </w:r>
      <w:proofErr w:type="gramEnd"/>
      <w:r w:rsidRPr="009B3448">
        <w:rPr>
          <w:rFonts w:ascii="Times New Roman" w:hAnsi="Times New Roman"/>
          <w:color w:val="000000"/>
          <w:rPrChange w:id="405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 Go to Question 10</w:t>
      </w:r>
    </w:p>
    <w:p w14:paraId="11B4F75B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406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407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Put/rinsed into toilet or latrine → Go to Question 10</w:t>
      </w:r>
    </w:p>
    <w:p w14:paraId="668209F7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408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409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Put/rinsed into drain or ditch → Go to Question 10</w:t>
      </w:r>
    </w:p>
    <w:p w14:paraId="25C53381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410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411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Thrown into garbage → Go to Question 10</w:t>
      </w:r>
    </w:p>
    <w:p w14:paraId="1955AF7C" w14:textId="7A338B90" w:rsidR="00BD580C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412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413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Buried </w:t>
      </w:r>
      <w:bookmarkStart w:id="414" w:name="_GoBack"/>
      <w:r w:rsidRPr="009B3448">
        <w:rPr>
          <w:rFonts w:ascii="Times New Roman" w:hAnsi="Times New Roman"/>
          <w:color w:val="000000"/>
          <w:rPrChange w:id="415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Left in the open → Go to Question 10</w:t>
      </w:r>
      <w:bookmarkEnd w:id="414"/>
    </w:p>
    <w:p w14:paraId="0739F6CD" w14:textId="39BA97EF" w:rsidR="001A25AF" w:rsidRPr="00680A80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del w:id="416" w:author="Christopher MacKay" w:date="2016-03-08T11:24:00Z"/>
          <w:rFonts w:ascii="Arial" w:hAnsi="Arial" w:cs="Times New Roman"/>
          <w:sz w:val="22"/>
          <w:szCs w:val="22"/>
        </w:rPr>
      </w:pPr>
    </w:p>
    <w:p w14:paraId="55BDC647" w14:textId="267E0AE6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417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418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Other (specify</w:t>
      </w:r>
      <w:ins w:id="419" w:author="Christopher MacKay" w:date="2016-03-08T11:24:00Z">
        <w:r w:rsidR="00786AF4" w:rsidRPr="009B3448">
          <w:rPr>
            <w:rFonts w:ascii="Times New Roman" w:hAnsi="Times New Roman" w:cs="Times New Roman"/>
            <w:color w:val="000000"/>
            <w:szCs w:val="22"/>
          </w:rPr>
          <w:t xml:space="preserve">) </w:t>
        </w:r>
        <w:r w:rsidR="0099787F" w:rsidRPr="009B3448">
          <w:rPr>
            <w:rFonts w:ascii="Times New Roman" w:hAnsi="Times New Roman" w:cs="Times New Roman"/>
            <w:color w:val="000000"/>
            <w:szCs w:val="22"/>
          </w:rPr>
          <w:t>___________________________________________</w:t>
        </w:r>
      </w:ins>
      <w:del w:id="420" w:author="Christopher MacKay" w:date="2016-03-08T11:24:00Z">
        <w:r w:rsidR="0099787F">
          <w:rPr>
            <w:rFonts w:ascii="Arial" w:hAnsi="Arial" w:cs="Times New Roman"/>
            <w:color w:val="000000"/>
            <w:sz w:val="22"/>
            <w:szCs w:val="22"/>
          </w:rPr>
          <w:delText>___________________________________________</w:delText>
        </w:r>
        <w:r w:rsidRPr="00680A80">
          <w:rPr>
            <w:rFonts w:ascii="Arial" w:hAnsi="Arial" w:cs="Times New Roman"/>
            <w:color w:val="000000"/>
            <w:sz w:val="22"/>
            <w:szCs w:val="22"/>
          </w:rPr>
          <w:delText>)</w:delText>
        </w:r>
      </w:del>
      <w:r w:rsidRPr="009B3448">
        <w:rPr>
          <w:rFonts w:ascii="Times New Roman" w:hAnsi="Times New Roman"/>
          <w:color w:val="000000"/>
          <w:rPrChange w:id="421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 → Go to Question 10</w:t>
      </w:r>
    </w:p>
    <w:p w14:paraId="6C6C6749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422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423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Don’t know → Go to Question 10</w:t>
      </w:r>
    </w:p>
    <w:p w14:paraId="15C33F07" w14:textId="77777777" w:rsidR="001A25AF" w:rsidRPr="009B3448" w:rsidRDefault="001A25AF" w:rsidP="001A25AF">
      <w:pPr>
        <w:rPr>
          <w:rFonts w:ascii="Times New Roman" w:hAnsi="Times New Roman"/>
          <w:rPrChange w:id="424" w:author="Christopher MacKay" w:date="2016-03-08T11:24:00Z">
            <w:rPr>
              <w:rFonts w:ascii="Arial" w:hAnsi="Arial"/>
              <w:sz w:val="22"/>
              <w:szCs w:val="22"/>
            </w:rPr>
          </w:rPrChange>
        </w:rPr>
      </w:pPr>
    </w:p>
    <w:p w14:paraId="7E55AB68" w14:textId="77777777" w:rsidR="001A25AF" w:rsidRPr="009B3448" w:rsidRDefault="001A25AF" w:rsidP="0099787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rPrChange w:id="425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b/>
          <w:color w:val="000000"/>
          <w:rPrChange w:id="426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t>Do you use a water filter in your household?</w:t>
      </w:r>
    </w:p>
    <w:p w14:paraId="379DBA01" w14:textId="4C74EF7F" w:rsidR="001A25AF" w:rsidRPr="009B3448" w:rsidRDefault="001A25AF" w:rsidP="0099787F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427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428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Yes </w:t>
      </w:r>
      <w:ins w:id="429" w:author="Christopher MacKay" w:date="2016-03-08T11:24:00Z">
        <w:r w:rsidR="004D4F9D" w:rsidRPr="009B3448">
          <w:rPr>
            <w:rFonts w:ascii="Times New Roman" w:hAnsi="Times New Roman" w:cs="Times New Roman"/>
            <w:color w:val="000000"/>
            <w:szCs w:val="22"/>
          </w:rPr>
          <w:t xml:space="preserve">→ </w:t>
        </w:r>
        <w:r w:rsidR="004D4F9D" w:rsidRPr="004D4F9D">
          <w:rPr>
            <w:rFonts w:ascii="Times New Roman" w:hAnsi="Times New Roman" w:cs="Times New Roman"/>
            <w:b/>
            <w:i/>
            <w:color w:val="000000"/>
            <w:szCs w:val="22"/>
          </w:rPr>
          <w:t>(Pl</w:t>
        </w:r>
        <w:r w:rsidR="00D850CD" w:rsidRPr="004D4F9D">
          <w:rPr>
            <w:rFonts w:ascii="Times New Roman" w:hAnsi="Times New Roman" w:cs="Times New Roman"/>
            <w:b/>
            <w:i/>
            <w:color w:val="000000"/>
            <w:szCs w:val="22"/>
          </w:rPr>
          <w:t>ease</w:t>
        </w:r>
      </w:ins>
      <w:del w:id="430" w:author="Christopher MacKay" w:date="2016-03-08T11:24:00Z">
        <w:r w:rsidR="00D850CD">
          <w:rPr>
            <w:rFonts w:ascii="Arial" w:hAnsi="Arial" w:cs="Times New Roman"/>
            <w:color w:val="000000"/>
            <w:sz w:val="22"/>
            <w:szCs w:val="22"/>
          </w:rPr>
          <w:delText xml:space="preserve">  </w:delText>
        </w:r>
        <w:r w:rsidR="00D850CD">
          <w:rPr>
            <w:rFonts w:ascii="Arial" w:hAnsi="Arial" w:cs="Times New Roman"/>
            <w:i/>
            <w:color w:val="000000"/>
            <w:sz w:val="22"/>
            <w:szCs w:val="22"/>
          </w:rPr>
          <w:delText>(please</w:delText>
        </w:r>
      </w:del>
      <w:r w:rsidR="00D850CD" w:rsidRPr="004D4F9D">
        <w:rPr>
          <w:rFonts w:ascii="Times New Roman" w:hAnsi="Times New Roman"/>
          <w:b/>
          <w:i/>
          <w:color w:val="000000"/>
          <w:rPrChange w:id="431" w:author="Christopher MacKay" w:date="2016-03-08T11:24:00Z">
            <w:rPr>
              <w:rFonts w:ascii="Arial" w:hAnsi="Arial" w:cs="Times New Roman"/>
              <w:i/>
              <w:color w:val="000000"/>
              <w:sz w:val="22"/>
              <w:szCs w:val="22"/>
            </w:rPr>
          </w:rPrChange>
        </w:rPr>
        <w:t xml:space="preserve"> skip question 10a)</w:t>
      </w:r>
    </w:p>
    <w:p w14:paraId="38F590B4" w14:textId="77777777" w:rsidR="001A25AF" w:rsidRPr="009B3448" w:rsidRDefault="001A25AF" w:rsidP="0099787F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/>
          <w:rPrChange w:id="432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433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No → Go to Question 10a</w:t>
      </w:r>
    </w:p>
    <w:p w14:paraId="3FBD2926" w14:textId="77777777" w:rsidR="001A25AF" w:rsidRPr="009B3448" w:rsidRDefault="001A25AF" w:rsidP="0099787F">
      <w:pPr>
        <w:spacing w:line="360" w:lineRule="auto"/>
        <w:rPr>
          <w:rFonts w:ascii="Times New Roman" w:hAnsi="Times New Roman"/>
          <w:rPrChange w:id="434" w:author="Christopher MacKay" w:date="2016-03-08T11:24:00Z">
            <w:rPr>
              <w:rFonts w:ascii="Arial" w:hAnsi="Arial"/>
              <w:sz w:val="22"/>
              <w:szCs w:val="22"/>
            </w:rPr>
          </w:rPrChange>
        </w:rPr>
      </w:pPr>
    </w:p>
    <w:p w14:paraId="56E075E3" w14:textId="77777777" w:rsidR="001A25AF" w:rsidRPr="009B3448" w:rsidRDefault="001A25AF" w:rsidP="0099787F">
      <w:pPr>
        <w:spacing w:line="360" w:lineRule="auto"/>
        <w:ind w:left="2160"/>
        <w:rPr>
          <w:rFonts w:ascii="Times New Roman" w:hAnsi="Times New Roman"/>
          <w:rPrChange w:id="435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b/>
          <w:color w:val="000000"/>
          <w:rPrChange w:id="436" w:author="Christopher MacKay" w:date="2016-03-08T11:24:00Z">
            <w:rPr>
              <w:rFonts w:ascii="Arial" w:hAnsi="Arial" w:cs="Times New Roman"/>
              <w:b/>
              <w:color w:val="000000"/>
              <w:sz w:val="22"/>
              <w:szCs w:val="22"/>
            </w:rPr>
          </w:rPrChange>
        </w:rPr>
        <w:t xml:space="preserve">10a. </w:t>
      </w:r>
      <w:proofErr w:type="gramStart"/>
      <w:r w:rsidRPr="009B3448">
        <w:rPr>
          <w:rFonts w:ascii="Times New Roman" w:hAnsi="Times New Roman"/>
          <w:b/>
          <w:color w:val="000000"/>
          <w:rPrChange w:id="437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t>Why</w:t>
      </w:r>
      <w:proofErr w:type="gramEnd"/>
      <w:r w:rsidRPr="009B3448">
        <w:rPr>
          <w:rFonts w:ascii="Times New Roman" w:hAnsi="Times New Roman"/>
          <w:b/>
          <w:color w:val="000000"/>
          <w:rPrChange w:id="438" w:author="Christopher MacKay" w:date="2016-03-08T11:24:00Z">
            <w:rPr>
              <w:rFonts w:ascii="Arial" w:hAnsi="Arial" w:cs="Times New Roman"/>
              <w:b/>
              <w:bCs/>
              <w:color w:val="000000"/>
              <w:sz w:val="22"/>
              <w:szCs w:val="22"/>
            </w:rPr>
          </w:rPrChange>
        </w:rPr>
        <w:t xml:space="preserve"> don’t you use a water filter in your household?</w:t>
      </w:r>
    </w:p>
    <w:p w14:paraId="7C17728F" w14:textId="77777777" w:rsidR="001A25AF" w:rsidRPr="009B3448" w:rsidRDefault="001A25AF" w:rsidP="0099787F">
      <w:pPr>
        <w:pStyle w:val="ListParagraph"/>
        <w:numPr>
          <w:ilvl w:val="1"/>
          <w:numId w:val="16"/>
        </w:numPr>
        <w:spacing w:line="360" w:lineRule="auto"/>
        <w:ind w:left="3600"/>
        <w:rPr>
          <w:rFonts w:ascii="Times New Roman" w:hAnsi="Times New Roman"/>
          <w:rPrChange w:id="439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440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There are no </w:t>
      </w:r>
      <w:r w:rsidR="0099787F" w:rsidRPr="009B3448">
        <w:rPr>
          <w:rFonts w:ascii="Times New Roman" w:hAnsi="Times New Roman"/>
          <w:color w:val="000000"/>
          <w:rPrChange w:id="441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filters available on this </w:t>
      </w:r>
      <w:proofErr w:type="spellStart"/>
      <w:r w:rsidR="0099787F" w:rsidRPr="009B3448">
        <w:rPr>
          <w:rFonts w:ascii="Times New Roman" w:hAnsi="Times New Roman"/>
          <w:color w:val="000000"/>
          <w:rPrChange w:id="442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batey</w:t>
      </w:r>
      <w:proofErr w:type="spellEnd"/>
    </w:p>
    <w:p w14:paraId="2A92C3C6" w14:textId="77777777" w:rsidR="001A25AF" w:rsidRPr="009B3448" w:rsidRDefault="001A25AF" w:rsidP="0099787F">
      <w:pPr>
        <w:pStyle w:val="ListParagraph"/>
        <w:numPr>
          <w:ilvl w:val="1"/>
          <w:numId w:val="16"/>
        </w:numPr>
        <w:spacing w:line="360" w:lineRule="auto"/>
        <w:ind w:left="3600"/>
        <w:rPr>
          <w:rFonts w:ascii="Times New Roman" w:hAnsi="Times New Roman"/>
          <w:rPrChange w:id="443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444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The filters are difficult to use</w:t>
      </w:r>
    </w:p>
    <w:p w14:paraId="5B6D4517" w14:textId="77777777" w:rsidR="001A25AF" w:rsidRPr="009B3448" w:rsidRDefault="001A25AF" w:rsidP="0099787F">
      <w:pPr>
        <w:pStyle w:val="ListParagraph"/>
        <w:numPr>
          <w:ilvl w:val="1"/>
          <w:numId w:val="16"/>
        </w:numPr>
        <w:spacing w:line="360" w:lineRule="auto"/>
        <w:ind w:left="3600"/>
        <w:rPr>
          <w:rFonts w:ascii="Times New Roman" w:hAnsi="Times New Roman"/>
          <w:rPrChange w:id="445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446" w:author="Christopher MacKay" w:date="2016-03-08T11:24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The water from the filter tastes bad </w:t>
      </w:r>
    </w:p>
    <w:p w14:paraId="0A006C1C" w14:textId="3D14C217" w:rsidR="001A25AF" w:rsidRPr="009B3448" w:rsidRDefault="001A25AF" w:rsidP="0099787F">
      <w:pPr>
        <w:pStyle w:val="ListParagraph"/>
        <w:numPr>
          <w:ilvl w:val="1"/>
          <w:numId w:val="16"/>
        </w:numPr>
        <w:spacing w:line="360" w:lineRule="auto"/>
        <w:ind w:left="3600"/>
        <w:rPr>
          <w:rFonts w:ascii="Times New Roman" w:hAnsi="Times New Roman"/>
          <w:rPrChange w:id="447" w:author="Christopher MacKay" w:date="2016-03-08T11:24:00Z">
            <w:rPr>
              <w:rFonts w:ascii="Arial" w:hAnsi="Arial" w:cs="Times New Roman"/>
              <w:sz w:val="22"/>
              <w:szCs w:val="22"/>
            </w:rPr>
          </w:rPrChange>
        </w:rPr>
      </w:pPr>
      <w:r w:rsidRPr="009B3448">
        <w:rPr>
          <w:rFonts w:ascii="Times New Roman" w:hAnsi="Times New Roman"/>
          <w:color w:val="000000"/>
          <w:rPrChange w:id="448" w:author="Christopher MacKay" w:date="2016-03-08T11:24:00Z">
            <w:rPr>
              <w:rFonts w:ascii="Arial" w:hAnsi="Arial"/>
              <w:color w:val="000000"/>
              <w:sz w:val="22"/>
              <w:szCs w:val="22"/>
            </w:rPr>
          </w:rPrChange>
        </w:rPr>
        <w:t xml:space="preserve">Other (specify) </w:t>
      </w:r>
      <w:ins w:id="449" w:author="Christopher MacKay" w:date="2016-03-08T11:24:00Z">
        <w:r w:rsidR="00786AF4" w:rsidRPr="009B3448">
          <w:rPr>
            <w:rFonts w:ascii="Times New Roman" w:hAnsi="Times New Roman"/>
            <w:color w:val="000000"/>
            <w:szCs w:val="22"/>
          </w:rPr>
          <w:t>_________________________________________</w:t>
        </w:r>
      </w:ins>
    </w:p>
    <w:p w14:paraId="4D401F19" w14:textId="77777777" w:rsidR="00DD571B" w:rsidRDefault="00DD571B">
      <w:pPr>
        <w:rPr>
          <w:rFonts w:ascii="Times New Roman" w:hAnsi="Times New Roman"/>
          <w:i/>
          <w:rPrChange w:id="450" w:author="Christopher MacKay" w:date="2016-03-08T11:24:00Z">
            <w:rPr>
              <w:rFonts w:ascii="Arial" w:hAnsi="Arial" w:cs="Arial"/>
              <w:i/>
            </w:rPr>
          </w:rPrChange>
        </w:rPr>
      </w:pPr>
    </w:p>
    <w:p w14:paraId="2FF5F360" w14:textId="77777777" w:rsidR="00680A80" w:rsidRPr="009B3448" w:rsidRDefault="00680A80">
      <w:pPr>
        <w:rPr>
          <w:rFonts w:ascii="Times New Roman" w:hAnsi="Times New Roman"/>
          <w:i/>
          <w:rPrChange w:id="451" w:author="Christopher MacKay" w:date="2016-03-08T11:24:00Z">
            <w:rPr>
              <w:rFonts w:ascii="Arial" w:hAnsi="Arial" w:cs="Arial"/>
              <w:i/>
            </w:rPr>
          </w:rPrChange>
        </w:rPr>
      </w:pPr>
    </w:p>
    <w:p w14:paraId="098675EE" w14:textId="77777777" w:rsidR="0099787F" w:rsidRPr="0099787F" w:rsidRDefault="0099787F">
      <w:pPr>
        <w:rPr>
          <w:del w:id="452" w:author="Christopher MacKay" w:date="2016-03-08T11:24:00Z"/>
          <w:rFonts w:ascii="Arial" w:hAnsi="Arial" w:cs="Arial"/>
          <w:i/>
        </w:rPr>
      </w:pPr>
    </w:p>
    <w:p w14:paraId="0666ECF4" w14:textId="77777777" w:rsidR="0099787F" w:rsidRPr="009B3448" w:rsidRDefault="000F0358" w:rsidP="004D4F9D">
      <w:pPr>
        <w:jc w:val="center"/>
        <w:rPr>
          <w:rFonts w:ascii="Times New Roman" w:hAnsi="Times New Roman"/>
          <w:i/>
          <w:rPrChange w:id="453" w:author="Christopher MacKay" w:date="2016-03-08T11:24:00Z">
            <w:rPr>
              <w:rFonts w:ascii="Arial" w:hAnsi="Arial" w:cs="Arial"/>
              <w:i/>
            </w:rPr>
          </w:rPrChange>
        </w:rPr>
        <w:pPrChange w:id="454" w:author="Christopher MacKay" w:date="2016-03-08T11:24:00Z">
          <w:pPr/>
        </w:pPrChange>
      </w:pPr>
      <w:del w:id="455" w:author="Christopher MacKay" w:date="2016-03-08T11:24:00Z">
        <w:r>
          <w:rPr>
            <w:rFonts w:ascii="Arial" w:hAnsi="Arial" w:cs="Arial"/>
            <w:i/>
          </w:rPr>
          <w:delText xml:space="preserve">                  </w:delText>
        </w:r>
      </w:del>
      <w:r w:rsidR="0099787F" w:rsidRPr="009B3448">
        <w:rPr>
          <w:rFonts w:ascii="Times New Roman" w:hAnsi="Times New Roman"/>
          <w:i/>
          <w:rPrChange w:id="456" w:author="Christopher MacKay" w:date="2016-03-08T11:24:00Z">
            <w:rPr>
              <w:rFonts w:ascii="Arial" w:hAnsi="Arial" w:cs="Arial"/>
              <w:i/>
            </w:rPr>
          </w:rPrChange>
        </w:rPr>
        <w:t>Please note any further comments or observations below: Thank you</w:t>
      </w:r>
      <w:r w:rsidR="0093080D" w:rsidRPr="009B3448">
        <w:rPr>
          <w:rFonts w:ascii="Times New Roman" w:hAnsi="Times New Roman"/>
          <w:i/>
          <w:rPrChange w:id="457" w:author="Christopher MacKay" w:date="2016-03-08T11:24:00Z">
            <w:rPr>
              <w:rFonts w:ascii="Arial" w:hAnsi="Arial" w:cs="Arial"/>
              <w:i/>
            </w:rPr>
          </w:rPrChange>
        </w:rPr>
        <w:t>.</w:t>
      </w:r>
    </w:p>
    <w:p w14:paraId="359CF6AD" w14:textId="77777777" w:rsidR="00680A80" w:rsidRPr="009B3448" w:rsidRDefault="00680A80">
      <w:pPr>
        <w:rPr>
          <w:rFonts w:ascii="Times New Roman" w:hAnsi="Times New Roman"/>
          <w:rPrChange w:id="458" w:author="Christopher MacKay" w:date="2016-03-08T11:24:00Z">
            <w:rPr>
              <w:rFonts w:ascii="Arial" w:hAnsi="Arial" w:cs="Arial"/>
              <w:sz w:val="22"/>
              <w:szCs w:val="22"/>
            </w:rPr>
          </w:rPrChange>
        </w:rPr>
      </w:pPr>
    </w:p>
    <w:p w14:paraId="61B020DD" w14:textId="5830E7F7" w:rsidR="00680A80" w:rsidRPr="009B3448" w:rsidRDefault="0097439F">
      <w:pPr>
        <w:rPr>
          <w:rFonts w:ascii="Times New Roman" w:hAnsi="Times New Roman"/>
        </w:rPr>
      </w:pPr>
      <w:ins w:id="459" w:author="Christopher MacKay" w:date="2016-03-08T11:24:00Z">
        <w:r>
          <w:rPr>
            <w:rFonts w:ascii="Times New Roman" w:hAnsi="Times New Roman"/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673FDE5F" wp14:editId="1842D5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6351905" cy="2918460"/>
                  <wp:effectExtent l="0" t="0" r="23495" b="2794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351905" cy="2918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6B5DC" w14:textId="77777777" w:rsidR="00AD72B5" w:rsidRDefault="00AD72B5">
                              <w:pPr>
                                <w:rPr>
                                  <w:ins w:id="460" w:author="Christopher MacKay" w:date="2016-03-08T11:24:00Z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7" type="#_x0000_t202" style="position:absolute;margin-left:0;margin-top:0;width:500.15pt;height:229.8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">
                  <v:textbox>
                    <w:txbxContent>
                      <w:p w14:paraId="6066B5DC" w14:textId="77777777" w:rsidR="00AD72B5" w:rsidRDefault="00AD72B5">
                        <w:pPr>
                          <w:rPr>
                            <w:ins w:id="461" w:author="Christopher MacKay" w:date="2016-03-08T11:24:00Z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ins w:id="462" w:author="Rebecca Gwaltney" w:date="2016-03-08T11:24:00Z">
        <w:r w:rsidR="00DD571B">
          <w:rPr>
            <w:noProof/>
          </w:rPr>
          <w:pict>
            <v:shape id="_x0000_s1027" type="#_x0000_t202" style="position:absolute;margin-left:0;margin-top:0;width:500.15pt;height:229.8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">
              <v:textbox>
                <w:txbxContent>
                  <w:p w14:paraId="7D7BBEC4" w14:textId="77777777" w:rsidR="00BD580C" w:rsidRDefault="00BD580C">
                    <w:pPr>
                      <w:rPr>
                        <w:ins w:id="463" w:author="Rebecca Gwaltney" w:date="2016-03-08T11:24:00Z"/>
                      </w:rPr>
                    </w:pPr>
                  </w:p>
                </w:txbxContent>
              </v:textbox>
            </v:shape>
          </w:pict>
        </w:r>
      </w:ins>
    </w:p>
    <w:sectPr w:rsidR="00680A80" w:rsidRPr="009B3448" w:rsidSect="006C017E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160F420" w14:textId="77777777" w:rsidR="001545B5" w:rsidRDefault="001545B5" w:rsidP="000C77BE">
      <w:r>
        <w:separator/>
      </w:r>
    </w:p>
  </w:endnote>
  <w:endnote w:type="continuationSeparator" w:id="0">
    <w:p w14:paraId="4CDD2163" w14:textId="77777777" w:rsidR="001545B5" w:rsidRDefault="001545B5" w:rsidP="000C77BE">
      <w:r>
        <w:continuationSeparator/>
      </w:r>
    </w:p>
  </w:endnote>
  <w:endnote w:type="continuationNotice" w:id="1">
    <w:p w14:paraId="7EE24000" w14:textId="77777777" w:rsidR="001545B5" w:rsidRDefault="001545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9898F" w14:textId="77777777" w:rsidR="001545B5" w:rsidRDefault="001545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2B66C98" w14:textId="77777777" w:rsidR="001545B5" w:rsidRDefault="001545B5" w:rsidP="000C77BE">
      <w:r>
        <w:separator/>
      </w:r>
    </w:p>
  </w:footnote>
  <w:footnote w:type="continuationSeparator" w:id="0">
    <w:p w14:paraId="1C46318D" w14:textId="77777777" w:rsidR="001545B5" w:rsidRDefault="001545B5" w:rsidP="000C77BE">
      <w:r>
        <w:continuationSeparator/>
      </w:r>
    </w:p>
  </w:footnote>
  <w:footnote w:type="continuationNotice" w:id="1">
    <w:p w14:paraId="17336176" w14:textId="77777777" w:rsidR="001545B5" w:rsidRDefault="001545B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78555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E9AC35" w14:textId="77777777" w:rsidR="00BD580C" w:rsidRDefault="00BD580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5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B8032A3" w14:textId="77777777" w:rsidR="00BD580C" w:rsidRDefault="00BD58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10D570E"/>
    <w:multiLevelType w:val="multilevel"/>
    <w:tmpl w:val="FF86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E6BDD"/>
    <w:multiLevelType w:val="multilevel"/>
    <w:tmpl w:val="A3A2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0B6C6F"/>
    <w:multiLevelType w:val="multilevel"/>
    <w:tmpl w:val="8054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824C68"/>
    <w:multiLevelType w:val="multilevel"/>
    <w:tmpl w:val="813C42AC"/>
    <w:lvl w:ilvl="0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/>
        <w:color w:val="000000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25672"/>
    <w:multiLevelType w:val="multilevel"/>
    <w:tmpl w:val="29F2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BB4EB9"/>
    <w:multiLevelType w:val="multilevel"/>
    <w:tmpl w:val="899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374297"/>
    <w:multiLevelType w:val="multilevel"/>
    <w:tmpl w:val="BCD0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E61AD9"/>
    <w:multiLevelType w:val="hybridMultilevel"/>
    <w:tmpl w:val="813C42AC"/>
    <w:lvl w:ilvl="0" w:tplc="E2AC8E8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color w:val="000000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2049F2"/>
    <w:multiLevelType w:val="multilevel"/>
    <w:tmpl w:val="039C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2C3D09"/>
    <w:multiLevelType w:val="multilevel"/>
    <w:tmpl w:val="A274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BE3385"/>
    <w:multiLevelType w:val="multilevel"/>
    <w:tmpl w:val="4DAE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8542D8"/>
    <w:multiLevelType w:val="multilevel"/>
    <w:tmpl w:val="2DBA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3B3822"/>
    <w:multiLevelType w:val="multilevel"/>
    <w:tmpl w:val="3AC0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E15D50"/>
    <w:multiLevelType w:val="multilevel"/>
    <w:tmpl w:val="1992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13"/>
    <w:lvlOverride w:ilvl="0">
      <w:lvl w:ilvl="0">
        <w:numFmt w:val="lowerLetter"/>
        <w:lvlText w:val="%1."/>
        <w:lvlJc w:val="left"/>
      </w:lvl>
    </w:lvlOverride>
  </w:num>
  <w:num w:numId="7">
    <w:abstractNumId w:val="0"/>
    <w:lvlOverride w:ilvl="0">
      <w:lvl w:ilvl="0">
        <w:numFmt w:val="lowerLetter"/>
        <w:lvlText w:val="%1."/>
        <w:lvlJc w:val="left"/>
      </w:lvl>
    </w:lvlOverride>
  </w:num>
  <w:num w:numId="8">
    <w:abstractNumId w:val="4"/>
    <w:lvlOverride w:ilvl="0">
      <w:lvl w:ilvl="0">
        <w:numFmt w:val="lowerLetter"/>
        <w:lvlText w:val="%1."/>
        <w:lvlJc w:val="left"/>
      </w:lvl>
    </w:lvlOverride>
  </w:num>
  <w:num w:numId="9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0">
    <w:abstractNumId w:val="2"/>
    <w:lvlOverride w:ilvl="0">
      <w:lvl w:ilvl="0">
        <w:numFmt w:val="lowerLetter"/>
        <w:lvlText w:val="%1."/>
        <w:lvlJc w:val="left"/>
      </w:lvl>
    </w:lvlOverride>
  </w:num>
  <w:num w:numId="11">
    <w:abstractNumId w:val="10"/>
    <w:lvlOverride w:ilvl="0">
      <w:lvl w:ilvl="0">
        <w:numFmt w:val="lowerLetter"/>
        <w:lvlText w:val="%1."/>
        <w:lvlJc w:val="left"/>
      </w:lvl>
    </w:lvlOverride>
  </w:num>
  <w:num w:numId="12">
    <w:abstractNumId w:val="5"/>
    <w:lvlOverride w:ilvl="0">
      <w:lvl w:ilvl="0">
        <w:numFmt w:val="lowerLetter"/>
        <w:lvlText w:val="%1."/>
        <w:lvlJc w:val="left"/>
      </w:lvl>
    </w:lvlOverride>
  </w:num>
  <w:num w:numId="13">
    <w:abstractNumId w:val="9"/>
    <w:lvlOverride w:ilvl="0">
      <w:lvl w:ilvl="0">
        <w:numFmt w:val="lowerLetter"/>
        <w:lvlText w:val="%1."/>
        <w:lvlJc w:val="left"/>
      </w:lvl>
    </w:lvlOverride>
  </w:num>
  <w:num w:numId="14">
    <w:abstractNumId w:val="11"/>
    <w:lvlOverride w:ilvl="0">
      <w:lvl w:ilvl="0">
        <w:numFmt w:val="lowerLetter"/>
        <w:lvlText w:val="%1."/>
        <w:lvlJc w:val="left"/>
      </w:lvl>
    </w:lvlOverride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1A25AF"/>
    <w:rsid w:val="0000473E"/>
    <w:rsid w:val="000C77BE"/>
    <w:rsid w:val="000F0358"/>
    <w:rsid w:val="00146214"/>
    <w:rsid w:val="001545B5"/>
    <w:rsid w:val="001A25AF"/>
    <w:rsid w:val="001F7C70"/>
    <w:rsid w:val="00285B95"/>
    <w:rsid w:val="00336DA8"/>
    <w:rsid w:val="003C0F73"/>
    <w:rsid w:val="003F2264"/>
    <w:rsid w:val="004D4F9D"/>
    <w:rsid w:val="00535CCE"/>
    <w:rsid w:val="005B70D5"/>
    <w:rsid w:val="005E0F7E"/>
    <w:rsid w:val="005F596E"/>
    <w:rsid w:val="00624338"/>
    <w:rsid w:val="00680A80"/>
    <w:rsid w:val="006C017E"/>
    <w:rsid w:val="00786AF4"/>
    <w:rsid w:val="00832FB8"/>
    <w:rsid w:val="008F4CB6"/>
    <w:rsid w:val="00907836"/>
    <w:rsid w:val="00923F80"/>
    <w:rsid w:val="0093080D"/>
    <w:rsid w:val="0097439F"/>
    <w:rsid w:val="0099787F"/>
    <w:rsid w:val="009B3448"/>
    <w:rsid w:val="009C6F66"/>
    <w:rsid w:val="009E6519"/>
    <w:rsid w:val="00A42B27"/>
    <w:rsid w:val="00AB6857"/>
    <w:rsid w:val="00AD72B5"/>
    <w:rsid w:val="00B80F6E"/>
    <w:rsid w:val="00B9027D"/>
    <w:rsid w:val="00BD580C"/>
    <w:rsid w:val="00D14B4D"/>
    <w:rsid w:val="00D40B4B"/>
    <w:rsid w:val="00D45A38"/>
    <w:rsid w:val="00D850CD"/>
    <w:rsid w:val="00DD571B"/>
    <w:rsid w:val="00DE34DF"/>
    <w:rsid w:val="00E10295"/>
    <w:rsid w:val="00F40C41"/>
    <w:rsid w:val="00F92D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DBFD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A25AF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A25AF"/>
  </w:style>
  <w:style w:type="paragraph" w:styleId="ListParagraph">
    <w:name w:val="List Paragraph"/>
    <w:basedOn w:val="Normal"/>
    <w:uiPriority w:val="34"/>
    <w:qFormat/>
    <w:rsid w:val="001A25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1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1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7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7BE"/>
  </w:style>
  <w:style w:type="paragraph" w:styleId="Footer">
    <w:name w:val="footer"/>
    <w:basedOn w:val="Normal"/>
    <w:link w:val="FooterChar"/>
    <w:uiPriority w:val="99"/>
    <w:unhideWhenUsed/>
    <w:rsid w:val="000C7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7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A25AF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A25AF"/>
  </w:style>
  <w:style w:type="paragraph" w:styleId="ListParagraph">
    <w:name w:val="List Paragraph"/>
    <w:basedOn w:val="Normal"/>
    <w:uiPriority w:val="34"/>
    <w:qFormat/>
    <w:rsid w:val="001A25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1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1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7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7BE"/>
  </w:style>
  <w:style w:type="paragraph" w:styleId="Footer">
    <w:name w:val="footer"/>
    <w:basedOn w:val="Normal"/>
    <w:link w:val="FooterChar"/>
    <w:uiPriority w:val="99"/>
    <w:unhideWhenUsed/>
    <w:rsid w:val="000C7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78F068-BE37-F045-8545-C948245F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998</Words>
  <Characters>5692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Medical School</Company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Gwaltney</dc:creator>
  <cp:lastModifiedBy>Christopher MacKay</cp:lastModifiedBy>
  <cp:revision>1</cp:revision>
  <dcterms:created xsi:type="dcterms:W3CDTF">2016-02-12T20:12:00Z</dcterms:created>
  <dcterms:modified xsi:type="dcterms:W3CDTF">2016-03-08T16:25:00Z</dcterms:modified>
</cp:coreProperties>
</file>